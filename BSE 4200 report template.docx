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0C3BE" w14:textId="77777777" w:rsidR="00436783" w:rsidRPr="00DA4286" w:rsidRDefault="00436783" w:rsidP="00436783">
      <w:pPr>
        <w:pStyle w:val="BodyTextIndent"/>
        <w:ind w:firstLine="720"/>
        <w:rPr>
          <w:rFonts w:ascii="Times New Roman" w:hAnsi="Times New Roman" w:cs="Times New Roman"/>
        </w:rPr>
      </w:pPr>
    </w:p>
    <w:p w14:paraId="56222B49" w14:textId="77777777" w:rsidR="00436783" w:rsidRPr="00DA4286" w:rsidRDefault="00F431C5" w:rsidP="004C6DD0">
      <w:pPr>
        <w:pStyle w:val="BodyTextIndent"/>
        <w:jc w:val="center"/>
        <w:rPr>
          <w:rFonts w:ascii="Times New Roman" w:hAnsi="Times New Roman" w:cs="Times New Roman"/>
          <w:b/>
          <w:i/>
          <w:iCs/>
          <w:sz w:val="36"/>
        </w:rPr>
      </w:pPr>
      <w:r w:rsidRPr="00DA4286">
        <w:rPr>
          <w:rFonts w:ascii="Times New Roman" w:hAnsi="Times New Roman" w:cs="Times New Roman"/>
          <w:b/>
          <w:sz w:val="40"/>
        </w:rPr>
        <w:t>System i</w:t>
      </w:r>
      <w:r w:rsidR="004C6DD0" w:rsidRPr="00DA4286">
        <w:rPr>
          <w:rFonts w:ascii="Times New Roman" w:hAnsi="Times New Roman" w:cs="Times New Roman"/>
          <w:b/>
          <w:sz w:val="40"/>
        </w:rPr>
        <w:t>mplementation, testing and validation report for &lt;project name&gt;</w:t>
      </w:r>
    </w:p>
    <w:p w14:paraId="77E3727F" w14:textId="77777777" w:rsidR="00436783" w:rsidRPr="00DA4286" w:rsidRDefault="00436783" w:rsidP="004678B1">
      <w:pPr>
        <w:jc w:val="both"/>
        <w:rPr>
          <w:rFonts w:ascii="Times New Roman" w:hAnsi="Times New Roman" w:cs="Times New Roman"/>
          <w:i/>
          <w:color w:val="FF0000"/>
        </w:rPr>
      </w:pPr>
    </w:p>
    <w:p w14:paraId="6BAC7050" w14:textId="77777777" w:rsidR="00436783" w:rsidRPr="00DA4286" w:rsidRDefault="004678B1" w:rsidP="004678B1">
      <w:pPr>
        <w:jc w:val="both"/>
        <w:rPr>
          <w:rFonts w:ascii="Times New Roman" w:hAnsi="Times New Roman" w:cs="Times New Roman"/>
          <w:i/>
          <w:color w:val="FF0000"/>
        </w:rPr>
      </w:pPr>
      <w:r w:rsidRPr="00DA4286">
        <w:rPr>
          <w:rFonts w:ascii="Times New Roman" w:hAnsi="Times New Roman" w:cs="Times New Roman"/>
          <w:i/>
          <w:color w:val="FF0000"/>
        </w:rPr>
        <w:t>(Formatting is important: Please use Times new Roman, Font 12</w:t>
      </w:r>
      <w:r w:rsidR="00EF30B1">
        <w:rPr>
          <w:rFonts w:ascii="Times New Roman" w:hAnsi="Times New Roman" w:cs="Times New Roman"/>
          <w:i/>
          <w:color w:val="FF0000"/>
        </w:rPr>
        <w:t>, spacing should be 1.5</w:t>
      </w:r>
      <w:r w:rsidRPr="00DA4286">
        <w:rPr>
          <w:rFonts w:ascii="Times New Roman" w:hAnsi="Times New Roman" w:cs="Times New Roman"/>
          <w:i/>
          <w:color w:val="FF0000"/>
        </w:rPr>
        <w:t xml:space="preserve">, </w:t>
      </w:r>
      <w:r w:rsidR="00EF30B1" w:rsidRPr="00DA4286">
        <w:rPr>
          <w:rFonts w:ascii="Times New Roman" w:hAnsi="Times New Roman" w:cs="Times New Roman"/>
          <w:i/>
          <w:color w:val="FF0000"/>
        </w:rPr>
        <w:t>justified</w:t>
      </w:r>
      <w:r w:rsidRPr="00DA4286">
        <w:rPr>
          <w:rFonts w:ascii="Times New Roman" w:hAnsi="Times New Roman" w:cs="Times New Roman"/>
          <w:i/>
          <w:color w:val="FF0000"/>
        </w:rPr>
        <w:t xml:space="preserve"> alignment, All chapters Must start on a new page, you should have a list of tables, list of figures if any, Table of contents</w:t>
      </w:r>
      <w:r w:rsidR="00EF30B1">
        <w:rPr>
          <w:rFonts w:ascii="Times New Roman" w:hAnsi="Times New Roman" w:cs="Times New Roman"/>
          <w:i/>
          <w:color w:val="FF0000"/>
        </w:rPr>
        <w:t>.  T</w:t>
      </w:r>
      <w:r w:rsidRPr="00DA4286">
        <w:rPr>
          <w:rFonts w:ascii="Times New Roman" w:hAnsi="Times New Roman" w:cs="Times New Roman"/>
          <w:i/>
          <w:color w:val="FF0000"/>
        </w:rPr>
        <w:t>able captions must appear at the top of the table, figure ca</w:t>
      </w:r>
      <w:r w:rsidR="00EF30B1">
        <w:rPr>
          <w:rFonts w:ascii="Times New Roman" w:hAnsi="Times New Roman" w:cs="Times New Roman"/>
          <w:i/>
          <w:color w:val="FF0000"/>
        </w:rPr>
        <w:t>p</w:t>
      </w:r>
      <w:r w:rsidRPr="00DA4286">
        <w:rPr>
          <w:rFonts w:ascii="Times New Roman" w:hAnsi="Times New Roman" w:cs="Times New Roman"/>
          <w:i/>
          <w:color w:val="FF0000"/>
        </w:rPr>
        <w:t xml:space="preserve">tions must </w:t>
      </w:r>
      <w:r w:rsidR="00EF30B1">
        <w:rPr>
          <w:rFonts w:ascii="Times New Roman" w:hAnsi="Times New Roman" w:cs="Times New Roman"/>
          <w:i/>
          <w:color w:val="FF0000"/>
        </w:rPr>
        <w:t>be placed</w:t>
      </w:r>
      <w:r w:rsidRPr="00DA4286">
        <w:rPr>
          <w:rFonts w:ascii="Times New Roman" w:hAnsi="Times New Roman" w:cs="Times New Roman"/>
          <w:i/>
          <w:color w:val="FF0000"/>
        </w:rPr>
        <w:t xml:space="preserve"> at the bottom of the </w:t>
      </w:r>
      <w:r w:rsidR="00EF30B1">
        <w:rPr>
          <w:rFonts w:ascii="Times New Roman" w:hAnsi="Times New Roman" w:cs="Times New Roman"/>
          <w:i/>
          <w:color w:val="FF0000"/>
        </w:rPr>
        <w:t>figure</w:t>
      </w:r>
      <w:r w:rsidRPr="00DA4286">
        <w:rPr>
          <w:rFonts w:ascii="Times New Roman" w:hAnsi="Times New Roman" w:cs="Times New Roman"/>
          <w:i/>
          <w:color w:val="FF0000"/>
        </w:rPr>
        <w:t xml:space="preserve">, page sections before chapter 1 must be numbers as </w:t>
      </w:r>
      <w:proofErr w:type="spellStart"/>
      <w:r w:rsidRPr="00DA4286">
        <w:rPr>
          <w:rFonts w:ascii="Times New Roman" w:hAnsi="Times New Roman" w:cs="Times New Roman"/>
          <w:i/>
          <w:color w:val="FF0000"/>
        </w:rPr>
        <w:t>ii,iii</w:t>
      </w:r>
      <w:proofErr w:type="spellEnd"/>
      <w:r w:rsidRPr="00DA4286">
        <w:rPr>
          <w:rFonts w:ascii="Times New Roman" w:hAnsi="Times New Roman" w:cs="Times New Roman"/>
          <w:i/>
          <w:color w:val="FF0000"/>
        </w:rPr>
        <w:t xml:space="preserve"> </w:t>
      </w:r>
      <w:proofErr w:type="spellStart"/>
      <w:r w:rsidRPr="00DA4286">
        <w:rPr>
          <w:rFonts w:ascii="Times New Roman" w:hAnsi="Times New Roman" w:cs="Times New Roman"/>
          <w:i/>
          <w:color w:val="FF0000"/>
        </w:rPr>
        <w:t>etc</w:t>
      </w:r>
      <w:proofErr w:type="spellEnd"/>
      <w:r w:rsidRPr="00DA4286">
        <w:rPr>
          <w:rFonts w:ascii="Times New Roman" w:hAnsi="Times New Roman" w:cs="Times New Roman"/>
          <w:i/>
          <w:color w:val="FF0000"/>
        </w:rPr>
        <w:t>, Do not show the page number on the first page )</w:t>
      </w:r>
    </w:p>
    <w:p w14:paraId="515DA8C5" w14:textId="77777777" w:rsidR="00436783" w:rsidRPr="00DA4286" w:rsidRDefault="00436783" w:rsidP="00436783">
      <w:pPr>
        <w:rPr>
          <w:rFonts w:ascii="Times New Roman" w:hAnsi="Times New Roman" w:cs="Times New Roman"/>
        </w:rPr>
      </w:pPr>
    </w:p>
    <w:p w14:paraId="11206336" w14:textId="77777777" w:rsidR="00CC5551" w:rsidRPr="00DA4286" w:rsidRDefault="00CC5551" w:rsidP="00436783">
      <w:pPr>
        <w:rPr>
          <w:rFonts w:ascii="Times New Roman" w:hAnsi="Times New Roman" w:cs="Times New Roman"/>
        </w:rPr>
      </w:pPr>
    </w:p>
    <w:p w14:paraId="228AD9B3" w14:textId="77777777" w:rsidR="00436783" w:rsidRPr="00DA4286" w:rsidRDefault="00436783" w:rsidP="00436783">
      <w:pPr>
        <w:rPr>
          <w:rFonts w:ascii="Times New Roman" w:hAnsi="Times New Roman" w:cs="Times New Roman"/>
        </w:rPr>
      </w:pPr>
    </w:p>
    <w:p w14:paraId="43CE5BA7" w14:textId="77777777" w:rsidR="00436783" w:rsidRPr="00DA4286" w:rsidRDefault="00436783" w:rsidP="00436783">
      <w:pPr>
        <w:rPr>
          <w:rFonts w:ascii="Times New Roman" w:hAnsi="Times New Roman" w:cs="Times New Roman"/>
        </w:rPr>
      </w:pPr>
    </w:p>
    <w:p w14:paraId="5E9EF546" w14:textId="77777777" w:rsidR="00436783" w:rsidRPr="00DA4286" w:rsidRDefault="00436783" w:rsidP="00436783">
      <w:pPr>
        <w:rPr>
          <w:rFonts w:ascii="Times New Roman" w:hAnsi="Times New Roman" w:cs="Times New Roman"/>
        </w:rPr>
      </w:pPr>
    </w:p>
    <w:p w14:paraId="133475F2" w14:textId="77777777" w:rsidR="00436783" w:rsidRPr="00DA4286" w:rsidRDefault="00436783" w:rsidP="00436783">
      <w:pPr>
        <w:rPr>
          <w:rFonts w:ascii="Times New Roman" w:hAnsi="Times New Roman" w:cs="Times New Roman"/>
        </w:rPr>
      </w:pPr>
    </w:p>
    <w:p w14:paraId="5E9D6D86" w14:textId="77777777" w:rsidR="00436783" w:rsidRPr="00DA4286" w:rsidRDefault="00436783" w:rsidP="00436783">
      <w:pPr>
        <w:rPr>
          <w:rFonts w:ascii="Times New Roman" w:hAnsi="Times New Roman" w:cs="Times New Roman"/>
        </w:rPr>
      </w:pPr>
    </w:p>
    <w:p w14:paraId="587F98C0" w14:textId="77777777" w:rsidR="00436783" w:rsidRPr="00DA4286" w:rsidRDefault="00436783" w:rsidP="00436783">
      <w:pPr>
        <w:rPr>
          <w:rFonts w:ascii="Times New Roman" w:hAnsi="Times New Roman" w:cs="Times New Roman"/>
        </w:rPr>
      </w:pPr>
    </w:p>
    <w:p w14:paraId="3213ED3F" w14:textId="77777777" w:rsidR="00436783" w:rsidRPr="00DA4286" w:rsidRDefault="00436783" w:rsidP="00436783">
      <w:pPr>
        <w:rPr>
          <w:rFonts w:ascii="Times New Roman" w:hAnsi="Times New Roman" w:cs="Times New Roman"/>
        </w:rPr>
      </w:pPr>
    </w:p>
    <w:p w14:paraId="41814827" w14:textId="77777777" w:rsidR="00436783" w:rsidRPr="00DA4286" w:rsidRDefault="00436783" w:rsidP="00436783">
      <w:pPr>
        <w:pStyle w:val="Header"/>
        <w:tabs>
          <w:tab w:val="clear" w:pos="4320"/>
          <w:tab w:val="clear" w:pos="8640"/>
        </w:tabs>
        <w:rPr>
          <w:rFonts w:ascii="Times New Roman" w:hAnsi="Times New Roman"/>
        </w:rPr>
      </w:pPr>
    </w:p>
    <w:p w14:paraId="17B9D7D6" w14:textId="77777777" w:rsidR="00436783" w:rsidRPr="00DA4286" w:rsidRDefault="00436783" w:rsidP="00436783">
      <w:pPr>
        <w:pStyle w:val="Header"/>
        <w:tabs>
          <w:tab w:val="clear" w:pos="4320"/>
          <w:tab w:val="clear" w:pos="8640"/>
        </w:tabs>
        <w:rPr>
          <w:rFonts w:ascii="Times New Roman" w:hAnsi="Times New Roman"/>
        </w:rPr>
      </w:pPr>
    </w:p>
    <w:p w14:paraId="4F99F426" w14:textId="77777777" w:rsidR="00436783" w:rsidRPr="00DA4286" w:rsidRDefault="00436783" w:rsidP="00436783">
      <w:pPr>
        <w:rPr>
          <w:rFonts w:ascii="Times New Roman" w:hAnsi="Times New Roman" w:cs="Times New Roman"/>
        </w:rPr>
      </w:pPr>
    </w:p>
    <w:p w14:paraId="6038339D" w14:textId="77777777" w:rsidR="00436783" w:rsidRPr="00DA4286" w:rsidRDefault="00436783" w:rsidP="00436783">
      <w:pPr>
        <w:rPr>
          <w:rFonts w:ascii="Times New Roman" w:hAnsi="Times New Roman" w:cs="Times New Roman"/>
        </w:rPr>
      </w:pPr>
    </w:p>
    <w:tbl>
      <w:tblPr>
        <w:tblW w:w="0" w:type="auto"/>
        <w:tblInd w:w="4077" w:type="dxa"/>
        <w:tblLook w:val="0000" w:firstRow="0" w:lastRow="0" w:firstColumn="0" w:lastColumn="0" w:noHBand="0" w:noVBand="0"/>
      </w:tblPr>
      <w:tblGrid>
        <w:gridCol w:w="1881"/>
        <w:gridCol w:w="2850"/>
      </w:tblGrid>
      <w:tr w:rsidR="00436783" w:rsidRPr="00DA4286" w14:paraId="4C4AAC92" w14:textId="77777777" w:rsidTr="00F77DED">
        <w:tc>
          <w:tcPr>
            <w:tcW w:w="1881" w:type="dxa"/>
          </w:tcPr>
          <w:p w14:paraId="6720F7C2" w14:textId="77777777" w:rsidR="00436783" w:rsidRPr="00DA4286" w:rsidRDefault="00436783" w:rsidP="00F77DED">
            <w:pPr>
              <w:pStyle w:val="BodyTextIndent3"/>
              <w:ind w:left="0"/>
              <w:rPr>
                <w:rFonts w:ascii="Times New Roman" w:hAnsi="Times New Roman" w:cs="Times New Roman"/>
                <w:sz w:val="24"/>
                <w:szCs w:val="24"/>
              </w:rPr>
            </w:pPr>
            <w:r w:rsidRPr="00DA4286">
              <w:rPr>
                <w:rFonts w:ascii="Times New Roman" w:hAnsi="Times New Roman" w:cs="Times New Roman"/>
                <w:sz w:val="24"/>
                <w:szCs w:val="24"/>
              </w:rPr>
              <w:t>Document No:</w:t>
            </w:r>
          </w:p>
        </w:tc>
        <w:tc>
          <w:tcPr>
            <w:tcW w:w="2850" w:type="dxa"/>
          </w:tcPr>
          <w:p w14:paraId="76CDB2A0" w14:textId="77777777" w:rsidR="00436783" w:rsidRPr="00DA4286" w:rsidRDefault="00436783" w:rsidP="009814A5">
            <w:pPr>
              <w:pStyle w:val="BodyTextIndent3"/>
              <w:ind w:left="0"/>
              <w:rPr>
                <w:rFonts w:ascii="Times New Roman" w:hAnsi="Times New Roman" w:cs="Times New Roman"/>
                <w:sz w:val="24"/>
                <w:szCs w:val="24"/>
              </w:rPr>
            </w:pPr>
          </w:p>
        </w:tc>
      </w:tr>
      <w:tr w:rsidR="00436783" w:rsidRPr="00DA4286" w14:paraId="5E50F16F" w14:textId="77777777" w:rsidTr="00F77DED">
        <w:tc>
          <w:tcPr>
            <w:tcW w:w="1881" w:type="dxa"/>
          </w:tcPr>
          <w:p w14:paraId="67CB2E09" w14:textId="77777777" w:rsidR="00436783" w:rsidRPr="00DA4286" w:rsidRDefault="00436783" w:rsidP="00F77DED">
            <w:pPr>
              <w:pStyle w:val="BodyTextIndent3"/>
              <w:ind w:left="0"/>
              <w:rPr>
                <w:rFonts w:ascii="Times New Roman" w:hAnsi="Times New Roman" w:cs="Times New Roman"/>
                <w:sz w:val="24"/>
                <w:szCs w:val="24"/>
              </w:rPr>
            </w:pPr>
            <w:r w:rsidRPr="00DA4286">
              <w:rPr>
                <w:rFonts w:ascii="Times New Roman" w:hAnsi="Times New Roman" w:cs="Times New Roman"/>
                <w:sz w:val="24"/>
                <w:szCs w:val="24"/>
              </w:rPr>
              <w:t xml:space="preserve">Prepared by: </w:t>
            </w:r>
          </w:p>
        </w:tc>
        <w:tc>
          <w:tcPr>
            <w:tcW w:w="2850" w:type="dxa"/>
          </w:tcPr>
          <w:p w14:paraId="78B1F6AB" w14:textId="77777777" w:rsidR="00436783" w:rsidRPr="00DA4286" w:rsidRDefault="004D79D3" w:rsidP="00F77DED">
            <w:pPr>
              <w:pStyle w:val="BodyTextIndent3"/>
              <w:ind w:left="0"/>
              <w:rPr>
                <w:rFonts w:ascii="Times New Roman" w:hAnsi="Times New Roman" w:cs="Times New Roman"/>
                <w:sz w:val="24"/>
                <w:szCs w:val="24"/>
              </w:rPr>
            </w:pPr>
            <w:fldSimple w:instr=" INFO Author \* MERGEFORMAT ">
              <w:r w:rsidR="00436783" w:rsidRPr="00DA4286">
                <w:rPr>
                  <w:rFonts w:ascii="Times New Roman" w:hAnsi="Times New Roman" w:cs="Times New Roman"/>
                  <w:sz w:val="24"/>
                  <w:szCs w:val="24"/>
                </w:rPr>
                <w:t>&lt;Authors&gt;</w:t>
              </w:r>
            </w:fldSimple>
          </w:p>
        </w:tc>
      </w:tr>
      <w:tr w:rsidR="00436783" w:rsidRPr="00DA4286" w14:paraId="2DDC923D" w14:textId="77777777" w:rsidTr="00F77DED">
        <w:tc>
          <w:tcPr>
            <w:tcW w:w="1881" w:type="dxa"/>
          </w:tcPr>
          <w:p w14:paraId="624B1E24"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Date:</w:t>
            </w:r>
          </w:p>
        </w:tc>
        <w:tc>
          <w:tcPr>
            <w:tcW w:w="2850" w:type="dxa"/>
          </w:tcPr>
          <w:p w14:paraId="76D03DB7"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DD-MMM-YYYY</w:t>
            </w:r>
          </w:p>
        </w:tc>
      </w:tr>
      <w:tr w:rsidR="00436783" w:rsidRPr="00DA4286" w14:paraId="7A39E095" w14:textId="77777777" w:rsidTr="00F77DED">
        <w:tc>
          <w:tcPr>
            <w:tcW w:w="1881" w:type="dxa"/>
          </w:tcPr>
          <w:p w14:paraId="01E2F246"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Version:</w:t>
            </w:r>
          </w:p>
        </w:tc>
        <w:tc>
          <w:tcPr>
            <w:tcW w:w="2850" w:type="dxa"/>
          </w:tcPr>
          <w:p w14:paraId="7A751F2C" w14:textId="77777777" w:rsidR="00436783" w:rsidRPr="00DA4286" w:rsidRDefault="004D79D3" w:rsidP="00F77DED">
            <w:pPr>
              <w:rPr>
                <w:rFonts w:ascii="Times New Roman" w:hAnsi="Times New Roman" w:cs="Times New Roman"/>
                <w:sz w:val="24"/>
                <w:szCs w:val="24"/>
              </w:rPr>
            </w:pPr>
            <w:fldSimple w:instr=" INFO Comments \* MERGEFORMAT ">
              <w:r w:rsidR="00436783" w:rsidRPr="00DA4286">
                <w:rPr>
                  <w:rFonts w:ascii="Times New Roman" w:hAnsi="Times New Roman" w:cs="Times New Roman"/>
                  <w:sz w:val="24"/>
                  <w:szCs w:val="24"/>
                </w:rPr>
                <w:t>1.0</w:t>
              </w:r>
            </w:fldSimple>
          </w:p>
        </w:tc>
      </w:tr>
    </w:tbl>
    <w:p w14:paraId="19699FCE" w14:textId="77777777" w:rsidR="00436783" w:rsidRPr="00DA4286" w:rsidRDefault="00436783" w:rsidP="00436783">
      <w:pPr>
        <w:pStyle w:val="Header"/>
        <w:tabs>
          <w:tab w:val="clear" w:pos="4320"/>
          <w:tab w:val="clear" w:pos="8640"/>
        </w:tabs>
        <w:jc w:val="center"/>
        <w:rPr>
          <w:rFonts w:ascii="Times New Roman" w:hAnsi="Times New Roman"/>
        </w:rPr>
      </w:pPr>
    </w:p>
    <w:p w14:paraId="04245611" w14:textId="77777777" w:rsidR="00436783" w:rsidRPr="00DA4286" w:rsidRDefault="00436783" w:rsidP="00436783">
      <w:pPr>
        <w:pStyle w:val="Header"/>
        <w:tabs>
          <w:tab w:val="clear" w:pos="4320"/>
          <w:tab w:val="clear" w:pos="8640"/>
        </w:tabs>
        <w:ind w:left="0"/>
        <w:jc w:val="center"/>
        <w:rPr>
          <w:rFonts w:ascii="Times New Roman" w:hAnsi="Times New Roman"/>
          <w:sz w:val="28"/>
        </w:rPr>
      </w:pPr>
      <w:r w:rsidRPr="00DA4286">
        <w:rPr>
          <w:rFonts w:ascii="Times New Roman" w:hAnsi="Times New Roman"/>
        </w:rPr>
        <w:br w:type="page"/>
      </w:r>
      <w:r w:rsidRPr="00DA4286">
        <w:rPr>
          <w:rFonts w:ascii="Times New Roman" w:hAnsi="Times New Roman"/>
          <w:sz w:val="28"/>
        </w:rPr>
        <w:lastRenderedPageBreak/>
        <w:t>Document Approval</w:t>
      </w:r>
    </w:p>
    <w:p w14:paraId="01066E72" w14:textId="77777777" w:rsidR="00436783" w:rsidRPr="00DA4286" w:rsidRDefault="00436783" w:rsidP="00436783">
      <w:pPr>
        <w:pStyle w:val="Header"/>
        <w:tabs>
          <w:tab w:val="clear" w:pos="4320"/>
          <w:tab w:val="clear" w:pos="8640"/>
        </w:tabs>
        <w:ind w:left="0"/>
        <w:jc w:val="center"/>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436783" w:rsidRPr="00DA4286" w14:paraId="506E71A2" w14:textId="77777777" w:rsidTr="00F77DED">
        <w:tc>
          <w:tcPr>
            <w:tcW w:w="2410" w:type="dxa"/>
            <w:shd w:val="clear" w:color="auto" w:fill="E6E6E6"/>
          </w:tcPr>
          <w:p w14:paraId="6EC7BB97"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Name</w:t>
            </w:r>
          </w:p>
        </w:tc>
        <w:tc>
          <w:tcPr>
            <w:tcW w:w="1560" w:type="dxa"/>
            <w:shd w:val="clear" w:color="auto" w:fill="E6E6E6"/>
          </w:tcPr>
          <w:p w14:paraId="7F748830"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Role</w:t>
            </w:r>
          </w:p>
        </w:tc>
        <w:tc>
          <w:tcPr>
            <w:tcW w:w="1701" w:type="dxa"/>
            <w:shd w:val="clear" w:color="auto" w:fill="E6E6E6"/>
          </w:tcPr>
          <w:p w14:paraId="34999A3E"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 xml:space="preserve">Date </w:t>
            </w:r>
          </w:p>
        </w:tc>
        <w:tc>
          <w:tcPr>
            <w:tcW w:w="3219" w:type="dxa"/>
            <w:shd w:val="clear" w:color="auto" w:fill="E6E6E6"/>
          </w:tcPr>
          <w:p w14:paraId="03BEF94B"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Signature</w:t>
            </w:r>
          </w:p>
        </w:tc>
      </w:tr>
      <w:tr w:rsidR="00436783" w:rsidRPr="00DA4286" w14:paraId="7A886B44" w14:textId="77777777" w:rsidTr="00F77DED">
        <w:tc>
          <w:tcPr>
            <w:tcW w:w="2410" w:type="dxa"/>
          </w:tcPr>
          <w:p w14:paraId="380A4751" w14:textId="77777777" w:rsidR="00436783" w:rsidRPr="00DA4286" w:rsidRDefault="004D79D3" w:rsidP="00F77DED">
            <w:pPr>
              <w:rPr>
                <w:rFonts w:ascii="Times New Roman" w:hAnsi="Times New Roman" w:cs="Times New Roman"/>
              </w:rPr>
            </w:pPr>
            <w:fldSimple w:instr=" AUTHOR   \* MERGEFORMAT ">
              <w:r w:rsidR="00436783" w:rsidRPr="00DA4286">
                <w:rPr>
                  <w:rFonts w:ascii="Times New Roman" w:hAnsi="Times New Roman" w:cs="Times New Roman"/>
                  <w:noProof/>
                </w:rPr>
                <w:t>&lt;Author&gt;</w:t>
              </w:r>
            </w:fldSimple>
          </w:p>
        </w:tc>
        <w:tc>
          <w:tcPr>
            <w:tcW w:w="1560" w:type="dxa"/>
          </w:tcPr>
          <w:p w14:paraId="7D5EC4BD"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Author(s)</w:t>
            </w:r>
          </w:p>
        </w:tc>
        <w:tc>
          <w:tcPr>
            <w:tcW w:w="1701" w:type="dxa"/>
          </w:tcPr>
          <w:p w14:paraId="37AE9074" w14:textId="77777777" w:rsidR="00436783" w:rsidRPr="00DA4286" w:rsidRDefault="00436783" w:rsidP="00F77DED">
            <w:pPr>
              <w:rPr>
                <w:rFonts w:ascii="Times New Roman" w:hAnsi="Times New Roman" w:cs="Times New Roman"/>
              </w:rPr>
            </w:pPr>
          </w:p>
        </w:tc>
        <w:tc>
          <w:tcPr>
            <w:tcW w:w="3219" w:type="dxa"/>
          </w:tcPr>
          <w:p w14:paraId="3EE88D7B" w14:textId="77777777" w:rsidR="00436783" w:rsidRPr="00DA4286" w:rsidRDefault="00436783" w:rsidP="00F77DED">
            <w:pPr>
              <w:rPr>
                <w:rFonts w:ascii="Times New Roman" w:hAnsi="Times New Roman" w:cs="Times New Roman"/>
              </w:rPr>
            </w:pPr>
          </w:p>
        </w:tc>
      </w:tr>
      <w:tr w:rsidR="00436783" w:rsidRPr="00DA4286" w14:paraId="2096F70D" w14:textId="77777777" w:rsidTr="00F77DED">
        <w:tc>
          <w:tcPr>
            <w:tcW w:w="2410" w:type="dxa"/>
          </w:tcPr>
          <w:p w14:paraId="5E8809C3" w14:textId="77777777" w:rsidR="00436783" w:rsidRPr="00DA4286" w:rsidRDefault="00436783" w:rsidP="00F77DED">
            <w:pPr>
              <w:rPr>
                <w:rFonts w:ascii="Times New Roman" w:hAnsi="Times New Roman" w:cs="Times New Roman"/>
              </w:rPr>
            </w:pPr>
          </w:p>
        </w:tc>
        <w:tc>
          <w:tcPr>
            <w:tcW w:w="1560" w:type="dxa"/>
          </w:tcPr>
          <w:p w14:paraId="23EB53A3"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Validation</w:t>
            </w:r>
          </w:p>
        </w:tc>
        <w:tc>
          <w:tcPr>
            <w:tcW w:w="1701" w:type="dxa"/>
          </w:tcPr>
          <w:p w14:paraId="15F446DF" w14:textId="77777777" w:rsidR="00436783" w:rsidRPr="00DA4286" w:rsidRDefault="00436783" w:rsidP="00F77DED">
            <w:pPr>
              <w:rPr>
                <w:rFonts w:ascii="Times New Roman" w:hAnsi="Times New Roman" w:cs="Times New Roman"/>
              </w:rPr>
            </w:pPr>
          </w:p>
        </w:tc>
        <w:tc>
          <w:tcPr>
            <w:tcW w:w="3219" w:type="dxa"/>
          </w:tcPr>
          <w:p w14:paraId="574F8465" w14:textId="77777777" w:rsidR="00436783" w:rsidRPr="00DA4286" w:rsidRDefault="00436783" w:rsidP="00F77DED">
            <w:pPr>
              <w:rPr>
                <w:rFonts w:ascii="Times New Roman" w:hAnsi="Times New Roman" w:cs="Times New Roman"/>
              </w:rPr>
            </w:pPr>
          </w:p>
        </w:tc>
      </w:tr>
      <w:tr w:rsidR="00436783" w:rsidRPr="00DA4286" w14:paraId="00F01FA5" w14:textId="77777777" w:rsidTr="00F77DED">
        <w:tc>
          <w:tcPr>
            <w:tcW w:w="2410" w:type="dxa"/>
          </w:tcPr>
          <w:p w14:paraId="5A9077D3" w14:textId="77777777" w:rsidR="00436783" w:rsidRPr="00DA4286" w:rsidRDefault="00436783" w:rsidP="00F77DED">
            <w:pPr>
              <w:rPr>
                <w:rFonts w:ascii="Times New Roman" w:hAnsi="Times New Roman" w:cs="Times New Roman"/>
              </w:rPr>
            </w:pPr>
          </w:p>
        </w:tc>
        <w:tc>
          <w:tcPr>
            <w:tcW w:w="1560" w:type="dxa"/>
          </w:tcPr>
          <w:p w14:paraId="7351CC24"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Client</w:t>
            </w:r>
          </w:p>
        </w:tc>
        <w:tc>
          <w:tcPr>
            <w:tcW w:w="1701" w:type="dxa"/>
          </w:tcPr>
          <w:p w14:paraId="24116FE6" w14:textId="77777777" w:rsidR="00436783" w:rsidRPr="00DA4286" w:rsidRDefault="00436783" w:rsidP="00F77DED">
            <w:pPr>
              <w:rPr>
                <w:rFonts w:ascii="Times New Roman" w:hAnsi="Times New Roman" w:cs="Times New Roman"/>
              </w:rPr>
            </w:pPr>
          </w:p>
        </w:tc>
        <w:tc>
          <w:tcPr>
            <w:tcW w:w="3219" w:type="dxa"/>
          </w:tcPr>
          <w:p w14:paraId="4BFE96E8" w14:textId="77777777" w:rsidR="00436783" w:rsidRPr="00DA4286" w:rsidRDefault="00436783" w:rsidP="00F77DED">
            <w:pPr>
              <w:rPr>
                <w:rFonts w:ascii="Times New Roman" w:hAnsi="Times New Roman" w:cs="Times New Roman"/>
              </w:rPr>
            </w:pPr>
          </w:p>
        </w:tc>
      </w:tr>
    </w:tbl>
    <w:p w14:paraId="16FABCDC" w14:textId="77777777" w:rsidR="00436783" w:rsidRPr="00DA4286" w:rsidRDefault="00436783">
      <w:pPr>
        <w:rPr>
          <w:rFonts w:ascii="Times New Roman" w:hAnsi="Times New Roman" w:cs="Times New Roman"/>
          <w:b/>
          <w:u w:val="single"/>
        </w:rPr>
      </w:pPr>
    </w:p>
    <w:p w14:paraId="2C2BF514" w14:textId="77777777" w:rsidR="00436783" w:rsidRPr="00DA4286" w:rsidRDefault="00436783">
      <w:pPr>
        <w:rPr>
          <w:rFonts w:ascii="Times New Roman" w:hAnsi="Times New Roman" w:cs="Times New Roman"/>
          <w:b/>
          <w:u w:val="single"/>
        </w:rPr>
      </w:pPr>
    </w:p>
    <w:p w14:paraId="2D65C53D" w14:textId="77777777" w:rsidR="00436783" w:rsidRPr="00DA4286" w:rsidRDefault="00436783">
      <w:pPr>
        <w:rPr>
          <w:rFonts w:ascii="Times New Roman" w:hAnsi="Times New Roman" w:cs="Times New Roman"/>
          <w:b/>
          <w:u w:val="single"/>
        </w:rPr>
      </w:pPr>
    </w:p>
    <w:p w14:paraId="344C8380" w14:textId="77777777" w:rsidR="00436783" w:rsidRPr="00DA4286" w:rsidRDefault="00436783">
      <w:pPr>
        <w:rPr>
          <w:rFonts w:ascii="Times New Roman" w:hAnsi="Times New Roman" w:cs="Times New Roman"/>
          <w:b/>
          <w:u w:val="single"/>
        </w:rPr>
      </w:pPr>
    </w:p>
    <w:p w14:paraId="765D8885" w14:textId="77777777" w:rsidR="00436783" w:rsidRPr="00DA4286" w:rsidRDefault="00436783">
      <w:pPr>
        <w:rPr>
          <w:rFonts w:ascii="Times New Roman" w:hAnsi="Times New Roman" w:cs="Times New Roman"/>
          <w:b/>
          <w:u w:val="single"/>
        </w:rPr>
      </w:pPr>
    </w:p>
    <w:p w14:paraId="7D4B55A7" w14:textId="77777777" w:rsidR="00436783" w:rsidRPr="00DA4286" w:rsidRDefault="00436783">
      <w:pPr>
        <w:rPr>
          <w:rFonts w:ascii="Times New Roman" w:hAnsi="Times New Roman" w:cs="Times New Roman"/>
          <w:b/>
          <w:u w:val="single"/>
        </w:rPr>
      </w:pPr>
    </w:p>
    <w:p w14:paraId="4E21EF83" w14:textId="77777777" w:rsidR="00436783" w:rsidRPr="00DA4286" w:rsidRDefault="00436783">
      <w:pPr>
        <w:rPr>
          <w:rFonts w:ascii="Times New Roman" w:hAnsi="Times New Roman" w:cs="Times New Roman"/>
          <w:b/>
          <w:u w:val="single"/>
        </w:rPr>
      </w:pPr>
    </w:p>
    <w:p w14:paraId="06EE5A92" w14:textId="77777777" w:rsidR="00436783" w:rsidRPr="00DA4286" w:rsidRDefault="00436783">
      <w:pPr>
        <w:rPr>
          <w:rFonts w:ascii="Times New Roman" w:hAnsi="Times New Roman" w:cs="Times New Roman"/>
          <w:b/>
          <w:u w:val="single"/>
        </w:rPr>
      </w:pPr>
    </w:p>
    <w:p w14:paraId="01154EB0" w14:textId="77777777" w:rsidR="00436783" w:rsidRPr="00DA4286" w:rsidRDefault="00436783">
      <w:pPr>
        <w:rPr>
          <w:rFonts w:ascii="Times New Roman" w:hAnsi="Times New Roman" w:cs="Times New Roman"/>
          <w:b/>
          <w:u w:val="single"/>
        </w:rPr>
      </w:pPr>
    </w:p>
    <w:p w14:paraId="29785988" w14:textId="77777777" w:rsidR="00436783" w:rsidRPr="00DA4286" w:rsidRDefault="00436783">
      <w:pPr>
        <w:rPr>
          <w:rFonts w:ascii="Times New Roman" w:hAnsi="Times New Roman" w:cs="Times New Roman"/>
          <w:b/>
          <w:u w:val="single"/>
        </w:rPr>
      </w:pPr>
    </w:p>
    <w:p w14:paraId="090F749A" w14:textId="77777777" w:rsidR="00436783" w:rsidRPr="00DA4286" w:rsidRDefault="00436783">
      <w:pPr>
        <w:rPr>
          <w:rFonts w:ascii="Times New Roman" w:hAnsi="Times New Roman" w:cs="Times New Roman"/>
          <w:b/>
          <w:u w:val="single"/>
        </w:rPr>
      </w:pPr>
    </w:p>
    <w:p w14:paraId="30F8EDC8" w14:textId="77777777" w:rsidR="00436783" w:rsidRPr="00DA4286" w:rsidRDefault="00436783">
      <w:pPr>
        <w:rPr>
          <w:rFonts w:ascii="Times New Roman" w:hAnsi="Times New Roman" w:cs="Times New Roman"/>
          <w:b/>
          <w:u w:val="single"/>
        </w:rPr>
      </w:pPr>
    </w:p>
    <w:p w14:paraId="58C6EBD5" w14:textId="77777777" w:rsidR="00436783" w:rsidRPr="00DA4286" w:rsidRDefault="00436783">
      <w:pPr>
        <w:rPr>
          <w:rFonts w:ascii="Times New Roman" w:hAnsi="Times New Roman" w:cs="Times New Roman"/>
          <w:b/>
          <w:u w:val="single"/>
        </w:rPr>
      </w:pPr>
    </w:p>
    <w:p w14:paraId="6252283A" w14:textId="77777777" w:rsidR="00436783" w:rsidRPr="00DA4286" w:rsidRDefault="00436783">
      <w:pPr>
        <w:rPr>
          <w:rFonts w:ascii="Times New Roman" w:hAnsi="Times New Roman" w:cs="Times New Roman"/>
          <w:b/>
          <w:u w:val="single"/>
        </w:rPr>
      </w:pPr>
    </w:p>
    <w:p w14:paraId="04DE1323" w14:textId="77777777" w:rsidR="004C6DD0" w:rsidRPr="00DA4286" w:rsidRDefault="004C6DD0">
      <w:pPr>
        <w:rPr>
          <w:rFonts w:ascii="Times New Roman" w:hAnsi="Times New Roman" w:cs="Times New Roman"/>
          <w:b/>
          <w:u w:val="single"/>
        </w:rPr>
      </w:pPr>
    </w:p>
    <w:p w14:paraId="5690E5ED"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0FD1A87E" w14:textId="77777777" w:rsidR="00436783"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Table of Contents</w:t>
      </w:r>
    </w:p>
    <w:p w14:paraId="793992C2" w14:textId="77777777" w:rsidR="00436783" w:rsidRPr="00DA4286" w:rsidRDefault="00436783">
      <w:pPr>
        <w:rPr>
          <w:rFonts w:ascii="Times New Roman" w:hAnsi="Times New Roman" w:cs="Times New Roman"/>
          <w:b/>
          <w:u w:val="single"/>
        </w:rPr>
      </w:pPr>
    </w:p>
    <w:p w14:paraId="30C00407" w14:textId="77777777" w:rsidR="00436783" w:rsidRPr="00DA4286" w:rsidRDefault="00436783">
      <w:pPr>
        <w:rPr>
          <w:rFonts w:ascii="Times New Roman" w:hAnsi="Times New Roman" w:cs="Times New Roman"/>
          <w:b/>
          <w:u w:val="single"/>
        </w:rPr>
      </w:pPr>
    </w:p>
    <w:p w14:paraId="51675B95" w14:textId="77777777" w:rsidR="00436783" w:rsidRPr="00DA4286" w:rsidRDefault="00436783">
      <w:pPr>
        <w:rPr>
          <w:rFonts w:ascii="Times New Roman" w:hAnsi="Times New Roman" w:cs="Times New Roman"/>
          <w:b/>
          <w:u w:val="single"/>
        </w:rPr>
      </w:pPr>
    </w:p>
    <w:p w14:paraId="05313135" w14:textId="77777777" w:rsidR="00436783" w:rsidRPr="00DA4286" w:rsidRDefault="00436783">
      <w:pPr>
        <w:rPr>
          <w:rFonts w:ascii="Times New Roman" w:hAnsi="Times New Roman" w:cs="Times New Roman"/>
          <w:b/>
          <w:u w:val="single"/>
        </w:rPr>
      </w:pPr>
    </w:p>
    <w:p w14:paraId="4B397C12"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775992C1"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 xml:space="preserve">List of Figures </w:t>
      </w:r>
    </w:p>
    <w:p w14:paraId="425FFC9C"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776AC84E"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 xml:space="preserve">List of Tables </w:t>
      </w:r>
    </w:p>
    <w:p w14:paraId="56935E28"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6E900E41" w14:textId="77777777" w:rsidR="00C32643" w:rsidRPr="00DA4286" w:rsidRDefault="00C32643">
      <w:pPr>
        <w:rPr>
          <w:rFonts w:ascii="Times New Roman" w:hAnsi="Times New Roman" w:cs="Times New Roman"/>
          <w:b/>
          <w:u w:val="single"/>
        </w:rPr>
        <w:sectPr w:rsidR="00C32643" w:rsidRPr="00DA4286" w:rsidSect="000361DB">
          <w:footerReference w:type="default" r:id="rId8"/>
          <w:footerReference w:type="first" r:id="rId9"/>
          <w:pgSz w:w="12240" w:h="15840" w:code="1"/>
          <w:pgMar w:top="1440" w:right="1440" w:bottom="1440" w:left="1440" w:header="720" w:footer="720" w:gutter="0"/>
          <w:pgNumType w:fmt="lowerRoman"/>
          <w:cols w:space="720"/>
          <w:titlePg/>
          <w:docGrid w:linePitch="360"/>
        </w:sectPr>
      </w:pPr>
    </w:p>
    <w:p w14:paraId="277FB8C5" w14:textId="77777777" w:rsidR="008B55B2" w:rsidRPr="00EF30B1" w:rsidRDefault="00DA4286" w:rsidP="00DA4286">
      <w:pPr>
        <w:rPr>
          <w:rFonts w:ascii="Times New Roman" w:hAnsi="Times New Roman" w:cs="Times New Roman"/>
          <w:b/>
          <w:sz w:val="24"/>
          <w:szCs w:val="24"/>
        </w:rPr>
      </w:pPr>
      <w:r w:rsidRPr="00EF30B1">
        <w:rPr>
          <w:rFonts w:ascii="Times New Roman" w:hAnsi="Times New Roman" w:cs="Times New Roman"/>
          <w:b/>
          <w:sz w:val="24"/>
          <w:szCs w:val="24"/>
        </w:rPr>
        <w:lastRenderedPageBreak/>
        <w:t xml:space="preserve">Chapter 1: </w:t>
      </w:r>
      <w:r w:rsidR="00395FA6" w:rsidRPr="00EF30B1">
        <w:rPr>
          <w:rFonts w:ascii="Times New Roman" w:hAnsi="Times New Roman" w:cs="Times New Roman"/>
          <w:b/>
          <w:sz w:val="24"/>
          <w:szCs w:val="24"/>
        </w:rPr>
        <w:t>Introduction</w:t>
      </w:r>
      <w:r w:rsidR="003C3862" w:rsidRPr="00EF30B1">
        <w:rPr>
          <w:rFonts w:ascii="Times New Roman" w:hAnsi="Times New Roman" w:cs="Times New Roman"/>
          <w:b/>
          <w:sz w:val="24"/>
          <w:szCs w:val="24"/>
        </w:rPr>
        <w:t xml:space="preserve"> </w:t>
      </w:r>
    </w:p>
    <w:p w14:paraId="69E0196F" w14:textId="77777777" w:rsidR="00554EFA" w:rsidRDefault="00DA4286" w:rsidP="009C514B">
      <w:pPr>
        <w:pStyle w:val="ListParagraph"/>
        <w:ind w:left="0"/>
        <w:rPr>
          <w:rFonts w:ascii="Times New Roman" w:hAnsi="Times New Roman" w:cs="Times New Roman"/>
          <w:b/>
          <w:sz w:val="24"/>
          <w:szCs w:val="24"/>
        </w:rPr>
      </w:pPr>
      <w:r>
        <w:rPr>
          <w:rFonts w:ascii="Times New Roman" w:hAnsi="Times New Roman" w:cs="Times New Roman"/>
          <w:b/>
          <w:sz w:val="24"/>
          <w:szCs w:val="24"/>
        </w:rPr>
        <w:t>1</w:t>
      </w:r>
      <w:r w:rsidR="005A623D">
        <w:rPr>
          <w:rFonts w:ascii="Times New Roman" w:hAnsi="Times New Roman" w:cs="Times New Roman"/>
          <w:b/>
          <w:sz w:val="24"/>
          <w:szCs w:val="24"/>
        </w:rPr>
        <w:t>.1</w:t>
      </w:r>
      <w:r w:rsidR="00121AED" w:rsidRPr="00DA4286">
        <w:rPr>
          <w:rFonts w:ascii="Times New Roman" w:hAnsi="Times New Roman" w:cs="Times New Roman"/>
          <w:b/>
          <w:sz w:val="24"/>
          <w:szCs w:val="24"/>
        </w:rPr>
        <w:t xml:space="preserve"> </w:t>
      </w:r>
      <w:r w:rsidR="00554EFA">
        <w:rPr>
          <w:rFonts w:ascii="Times New Roman" w:hAnsi="Times New Roman" w:cs="Times New Roman"/>
          <w:b/>
          <w:sz w:val="24"/>
          <w:szCs w:val="24"/>
        </w:rPr>
        <w:t xml:space="preserve">Background and scope of the project </w:t>
      </w:r>
    </w:p>
    <w:p w14:paraId="553C962F" w14:textId="77777777" w:rsidR="00A973C0" w:rsidRPr="00DA4286" w:rsidRDefault="00554EFA" w:rsidP="009C514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1.2 </w:t>
      </w:r>
      <w:r w:rsidR="00A973C0" w:rsidRPr="00DA4286">
        <w:rPr>
          <w:rFonts w:ascii="Times New Roman" w:hAnsi="Times New Roman" w:cs="Times New Roman"/>
          <w:b/>
          <w:sz w:val="24"/>
          <w:szCs w:val="24"/>
        </w:rPr>
        <w:t>Overview of the document</w:t>
      </w:r>
    </w:p>
    <w:p w14:paraId="105A6145" w14:textId="77777777" w:rsidR="009C514B" w:rsidRPr="00DA4286" w:rsidRDefault="009C514B" w:rsidP="009C514B">
      <w:pPr>
        <w:pStyle w:val="ListParagraph"/>
        <w:ind w:left="0"/>
        <w:rPr>
          <w:rFonts w:ascii="Times New Roman" w:hAnsi="Times New Roman" w:cs="Times New Roman"/>
          <w:b/>
          <w:sz w:val="24"/>
          <w:szCs w:val="24"/>
        </w:rPr>
      </w:pPr>
    </w:p>
    <w:p w14:paraId="76523F86" w14:textId="77777777" w:rsidR="00F559DC" w:rsidRPr="00DA4286" w:rsidRDefault="00A32C1A" w:rsidP="003D6A12">
      <w:pPr>
        <w:pStyle w:val="ListParagraph"/>
        <w:spacing w:line="360" w:lineRule="auto"/>
        <w:ind w:left="0"/>
        <w:jc w:val="both"/>
        <w:rPr>
          <w:rFonts w:ascii="Times New Roman" w:hAnsi="Times New Roman" w:cs="Times New Roman"/>
          <w:sz w:val="24"/>
          <w:szCs w:val="24"/>
        </w:rPr>
      </w:pPr>
      <w:r w:rsidRPr="00DA4286">
        <w:rPr>
          <w:rFonts w:ascii="Times New Roman" w:hAnsi="Times New Roman" w:cs="Times New Roman"/>
          <w:sz w:val="24"/>
          <w:szCs w:val="24"/>
        </w:rPr>
        <w:t xml:space="preserve">This document describes the implementation, testing and validation findings for the </w:t>
      </w:r>
      <w:r w:rsidR="00121AED" w:rsidRPr="00DA4286">
        <w:rPr>
          <w:rFonts w:ascii="Times New Roman" w:hAnsi="Times New Roman" w:cs="Times New Roman"/>
          <w:sz w:val="24"/>
          <w:szCs w:val="24"/>
        </w:rPr>
        <w:t>xxx system</w:t>
      </w:r>
      <w:r w:rsidRPr="00DA4286">
        <w:rPr>
          <w:rFonts w:ascii="Times New Roman" w:hAnsi="Times New Roman" w:cs="Times New Roman"/>
          <w:sz w:val="24"/>
          <w:szCs w:val="24"/>
        </w:rPr>
        <w:t>. It is divided into the following sections:</w:t>
      </w:r>
    </w:p>
    <w:p w14:paraId="4C5BDF01" w14:textId="77777777" w:rsidR="00A32C1A" w:rsidRDefault="009C514B" w:rsidP="009C514B">
      <w:pPr>
        <w:pStyle w:val="ListParagraph"/>
        <w:spacing w:line="360" w:lineRule="auto"/>
        <w:ind w:left="0"/>
        <w:rPr>
          <w:rFonts w:ascii="Times New Roman" w:hAnsi="Times New Roman" w:cs="Times New Roman"/>
          <w:sz w:val="24"/>
          <w:szCs w:val="24"/>
        </w:rPr>
      </w:pPr>
      <w:r w:rsidRPr="00DA4286">
        <w:rPr>
          <w:rFonts w:ascii="Times New Roman" w:hAnsi="Times New Roman" w:cs="Times New Roman"/>
          <w:sz w:val="24"/>
          <w:szCs w:val="24"/>
        </w:rPr>
        <w:t xml:space="preserve">Section 1: This section </w:t>
      </w:r>
      <w:r w:rsidR="00A32C1A" w:rsidRPr="00DA4286">
        <w:rPr>
          <w:rFonts w:ascii="Times New Roman" w:hAnsi="Times New Roman" w:cs="Times New Roman"/>
          <w:sz w:val="24"/>
          <w:szCs w:val="24"/>
        </w:rPr>
        <w:t>give</w:t>
      </w:r>
      <w:r w:rsidR="00086781" w:rsidRPr="00DA4286">
        <w:rPr>
          <w:rFonts w:ascii="Times New Roman" w:hAnsi="Times New Roman" w:cs="Times New Roman"/>
          <w:sz w:val="24"/>
          <w:szCs w:val="24"/>
        </w:rPr>
        <w:t>s an overview of the document</w:t>
      </w:r>
    </w:p>
    <w:p w14:paraId="7B8715C8" w14:textId="77777777" w:rsidR="009C514B" w:rsidRPr="00DA4286" w:rsidRDefault="009C514B" w:rsidP="009C514B">
      <w:pPr>
        <w:pStyle w:val="ListParagraph"/>
        <w:spacing w:line="360" w:lineRule="auto"/>
        <w:ind w:left="0"/>
        <w:rPr>
          <w:rFonts w:ascii="Times New Roman" w:hAnsi="Times New Roman" w:cs="Times New Roman"/>
          <w:sz w:val="24"/>
          <w:szCs w:val="24"/>
        </w:rPr>
      </w:pPr>
    </w:p>
    <w:p w14:paraId="085B937E" w14:textId="77777777" w:rsidR="0088146B" w:rsidRPr="00DA4286" w:rsidRDefault="0088146B" w:rsidP="009C514B">
      <w:pPr>
        <w:pStyle w:val="ListParagraph"/>
        <w:spacing w:line="360" w:lineRule="auto"/>
        <w:ind w:left="0"/>
        <w:rPr>
          <w:rFonts w:ascii="Times New Roman" w:hAnsi="Times New Roman" w:cs="Times New Roman"/>
          <w:b/>
          <w:sz w:val="24"/>
          <w:szCs w:val="24"/>
        </w:rPr>
      </w:pPr>
      <w:r w:rsidRPr="00DA4286">
        <w:rPr>
          <w:rFonts w:ascii="Times New Roman" w:hAnsi="Times New Roman" w:cs="Times New Roman"/>
          <w:b/>
          <w:sz w:val="24"/>
          <w:szCs w:val="24"/>
        </w:rPr>
        <w:t>2</w:t>
      </w:r>
      <w:r w:rsidR="0068372E" w:rsidRPr="00DA4286">
        <w:rPr>
          <w:rFonts w:ascii="Times New Roman" w:hAnsi="Times New Roman" w:cs="Times New Roman"/>
          <w:b/>
          <w:sz w:val="24"/>
          <w:szCs w:val="24"/>
        </w:rPr>
        <w:t>.</w:t>
      </w:r>
      <w:r w:rsidRPr="00DA4286">
        <w:rPr>
          <w:rFonts w:ascii="Times New Roman" w:hAnsi="Times New Roman" w:cs="Times New Roman"/>
          <w:b/>
          <w:sz w:val="24"/>
          <w:szCs w:val="24"/>
        </w:rPr>
        <w:t xml:space="preserve"> System Specifications </w:t>
      </w:r>
    </w:p>
    <w:p w14:paraId="3C3609BD" w14:textId="77777777" w:rsidR="000A05CA" w:rsidRPr="00DA4286" w:rsidRDefault="00A973C0" w:rsidP="009C514B">
      <w:pPr>
        <w:pStyle w:val="BodyText"/>
        <w:spacing w:line="360" w:lineRule="auto"/>
        <w:rPr>
          <w:i/>
          <w:sz w:val="24"/>
          <w:szCs w:val="24"/>
        </w:rPr>
      </w:pPr>
      <w:r w:rsidRPr="00DA4286">
        <w:rPr>
          <w:i/>
          <w:sz w:val="24"/>
          <w:szCs w:val="24"/>
        </w:rPr>
        <w:t xml:space="preserve">The </w:t>
      </w:r>
      <w:r w:rsidR="0088146B" w:rsidRPr="00DA4286">
        <w:rPr>
          <w:i/>
          <w:sz w:val="24"/>
          <w:szCs w:val="24"/>
        </w:rPr>
        <w:t>section</w:t>
      </w:r>
      <w:r w:rsidRPr="00DA4286">
        <w:rPr>
          <w:i/>
          <w:sz w:val="24"/>
          <w:szCs w:val="24"/>
        </w:rPr>
        <w:t xml:space="preserve"> describe</w:t>
      </w:r>
      <w:r w:rsidR="0088146B" w:rsidRPr="00DA4286">
        <w:rPr>
          <w:i/>
          <w:sz w:val="24"/>
          <w:szCs w:val="24"/>
        </w:rPr>
        <w:t>s and specifies</w:t>
      </w:r>
      <w:r w:rsidRPr="00DA4286">
        <w:rPr>
          <w:i/>
          <w:sz w:val="24"/>
          <w:szCs w:val="24"/>
        </w:rPr>
        <w:t xml:space="preserve"> the system completely and </w:t>
      </w:r>
      <w:r w:rsidR="0088146B" w:rsidRPr="00DA4286">
        <w:rPr>
          <w:i/>
          <w:sz w:val="24"/>
          <w:szCs w:val="24"/>
        </w:rPr>
        <w:t>is</w:t>
      </w:r>
      <w:r w:rsidRPr="00DA4286">
        <w:rPr>
          <w:i/>
          <w:sz w:val="24"/>
          <w:szCs w:val="24"/>
        </w:rPr>
        <w:t xml:space="preserve"> </w:t>
      </w:r>
      <w:r w:rsidR="00264809" w:rsidRPr="00DA4286">
        <w:rPr>
          <w:i/>
          <w:sz w:val="24"/>
          <w:szCs w:val="24"/>
        </w:rPr>
        <w:t xml:space="preserve">the </w:t>
      </w:r>
      <w:r w:rsidRPr="00DA4286">
        <w:rPr>
          <w:i/>
          <w:sz w:val="24"/>
          <w:szCs w:val="24"/>
        </w:rPr>
        <w:t xml:space="preserve">basis for the validation process. </w:t>
      </w:r>
    </w:p>
    <w:p w14:paraId="00205DA6"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2.1</w:t>
      </w:r>
      <w:r w:rsidR="006B445F" w:rsidRPr="00DA4286">
        <w:rPr>
          <w:b/>
          <w:bCs/>
          <w:sz w:val="24"/>
          <w:szCs w:val="24"/>
        </w:rPr>
        <w:t xml:space="preserve"> Version of requirements</w:t>
      </w:r>
      <w:r w:rsidR="00882084" w:rsidRPr="00DA4286">
        <w:rPr>
          <w:b/>
          <w:bCs/>
          <w:sz w:val="24"/>
          <w:szCs w:val="24"/>
        </w:rPr>
        <w:t xml:space="preserve"> and Version Control</w:t>
      </w:r>
    </w:p>
    <w:p w14:paraId="74B54F71" w14:textId="77777777" w:rsidR="002F6359" w:rsidRPr="00DA4286" w:rsidRDefault="002F6359" w:rsidP="003D6A12">
      <w:pPr>
        <w:pStyle w:val="BodyText"/>
        <w:spacing w:after="60" w:line="360" w:lineRule="auto"/>
        <w:rPr>
          <w:bCs/>
          <w:i/>
          <w:sz w:val="24"/>
          <w:szCs w:val="24"/>
        </w:rPr>
      </w:pPr>
      <w:r w:rsidRPr="00DA4286">
        <w:rPr>
          <w:bCs/>
          <w:i/>
          <w:sz w:val="24"/>
          <w:szCs w:val="24"/>
        </w:rPr>
        <w:t>Version of, and changes applied to, the requirements specification. Specify the version of your requirements document. Remember you used to make changes. If you made changes between versions, please specify which changes were made to get which versions. Also, explain why the changes were made</w:t>
      </w:r>
    </w:p>
    <w:p w14:paraId="6AB58D59" w14:textId="77777777" w:rsidR="00882084" w:rsidRPr="00DA4286" w:rsidRDefault="00882084" w:rsidP="006B445F">
      <w:pPr>
        <w:pStyle w:val="BodyText"/>
        <w:spacing w:after="60" w:line="360" w:lineRule="auto"/>
        <w:jc w:val="left"/>
        <w:rPr>
          <w:bCs/>
          <w:i/>
          <w:sz w:val="24"/>
          <w:szCs w:val="24"/>
        </w:rPr>
      </w:pPr>
    </w:p>
    <w:p w14:paraId="51FC7BC1" w14:textId="77777777" w:rsidR="00882084" w:rsidRPr="00DA4286" w:rsidRDefault="00882084" w:rsidP="00882084">
      <w:pPr>
        <w:pStyle w:val="BodyText"/>
        <w:spacing w:after="60" w:line="360" w:lineRule="auto"/>
        <w:jc w:val="left"/>
        <w:rPr>
          <w:bCs/>
          <w:i/>
          <w:iCs/>
          <w:sz w:val="24"/>
          <w:szCs w:val="24"/>
        </w:rPr>
      </w:pPr>
      <w:r w:rsidRPr="00DA4286">
        <w:rPr>
          <w:bCs/>
          <w:i/>
          <w:iCs/>
          <w:sz w:val="24"/>
          <w:szCs w:val="24"/>
        </w:rPr>
        <w:t xml:space="preserve">How to identify different versions of the computer system and to distinguish output from the individual </w:t>
      </w:r>
      <w:proofErr w:type="spellStart"/>
      <w:r w:rsidRPr="00DA4286">
        <w:rPr>
          <w:bCs/>
          <w:i/>
          <w:iCs/>
          <w:sz w:val="24"/>
          <w:szCs w:val="24"/>
        </w:rPr>
        <w:t>versions.if</w:t>
      </w:r>
      <w:proofErr w:type="spellEnd"/>
      <w:r w:rsidRPr="00DA4286">
        <w:rPr>
          <w:bCs/>
          <w:i/>
          <w:iCs/>
          <w:sz w:val="24"/>
          <w:szCs w:val="24"/>
        </w:rPr>
        <w:t xml:space="preserve"> you have different versions of your software, how do you know which version is 1.0, or 1.2?? Did you use tools like GIT, TOTROISE ETC to manage versioning of your code?</w:t>
      </w:r>
    </w:p>
    <w:p w14:paraId="5E246E95" w14:textId="77777777" w:rsidR="00882084" w:rsidRPr="00DA4286" w:rsidRDefault="00882084" w:rsidP="006B445F">
      <w:pPr>
        <w:pStyle w:val="BodyText"/>
        <w:spacing w:after="60" w:line="360" w:lineRule="auto"/>
        <w:jc w:val="left"/>
        <w:rPr>
          <w:bCs/>
          <w:i/>
          <w:sz w:val="24"/>
          <w:szCs w:val="24"/>
        </w:rPr>
      </w:pPr>
    </w:p>
    <w:p w14:paraId="36B3314E"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w:t>
      </w:r>
      <w:r w:rsidR="006B445F" w:rsidRPr="00DA4286">
        <w:rPr>
          <w:b/>
          <w:bCs/>
          <w:sz w:val="24"/>
          <w:szCs w:val="24"/>
        </w:rPr>
        <w:t>2 Input</w:t>
      </w:r>
    </w:p>
    <w:p w14:paraId="13775BC0" w14:textId="77777777" w:rsidR="00200F17" w:rsidRPr="00DA4286" w:rsidRDefault="002F6359" w:rsidP="002F6359">
      <w:pPr>
        <w:pStyle w:val="BodyText"/>
        <w:spacing w:after="60" w:line="360" w:lineRule="auto"/>
        <w:rPr>
          <w:bCs/>
          <w:i/>
          <w:sz w:val="24"/>
          <w:szCs w:val="24"/>
        </w:rPr>
      </w:pPr>
      <w:r w:rsidRPr="00DA4286">
        <w:rPr>
          <w:bCs/>
          <w:i/>
          <w:sz w:val="24"/>
          <w:szCs w:val="24"/>
        </w:rPr>
        <w:t>All inputs the computer system will receive. Includ</w:t>
      </w:r>
      <w:r w:rsidR="00682356">
        <w:rPr>
          <w:bCs/>
          <w:i/>
          <w:sz w:val="24"/>
          <w:szCs w:val="24"/>
        </w:rPr>
        <w:t>e ranges, limits, defaults, response to illegal in</w:t>
      </w:r>
      <w:r w:rsidRPr="00DA4286">
        <w:rPr>
          <w:bCs/>
          <w:i/>
          <w:sz w:val="24"/>
          <w:szCs w:val="24"/>
        </w:rPr>
        <w:t>puts, etc. Please explain in detail what your inputs</w:t>
      </w:r>
      <w:r w:rsidR="00682356">
        <w:rPr>
          <w:bCs/>
          <w:i/>
          <w:sz w:val="24"/>
          <w:szCs w:val="24"/>
        </w:rPr>
        <w:t xml:space="preserve"> are for example, if one has a </w:t>
      </w:r>
      <w:r w:rsidRPr="00DA4286">
        <w:rPr>
          <w:bCs/>
          <w:i/>
          <w:sz w:val="24"/>
          <w:szCs w:val="24"/>
        </w:rPr>
        <w:t xml:space="preserve">security system GPS coordinates: </w:t>
      </w:r>
    </w:p>
    <w:p w14:paraId="65078321" w14:textId="77777777" w:rsidR="002F6359" w:rsidRPr="00DA4286" w:rsidRDefault="00200F17" w:rsidP="002F6359">
      <w:pPr>
        <w:pStyle w:val="BodyText"/>
        <w:spacing w:after="60" w:line="360" w:lineRule="auto"/>
        <w:rPr>
          <w:bCs/>
          <w:i/>
          <w:sz w:val="24"/>
          <w:szCs w:val="24"/>
        </w:rPr>
      </w:pPr>
      <w:r w:rsidRPr="00DA4286">
        <w:rPr>
          <w:bCs/>
          <w:i/>
          <w:sz w:val="24"/>
          <w:szCs w:val="24"/>
        </w:rPr>
        <w:t xml:space="preserve">Input 1: </w:t>
      </w:r>
      <w:r w:rsidR="002F6359" w:rsidRPr="00DA4286">
        <w:rPr>
          <w:bCs/>
          <w:i/>
          <w:sz w:val="24"/>
          <w:szCs w:val="24"/>
        </w:rPr>
        <w:t xml:space="preserve">The coordinates are received from the GPS system. When one is attached, the system picks the coordinates and extracts the corresponding locations name and …. which is sent to all phone numbers in the contact list. </w:t>
      </w:r>
    </w:p>
    <w:p w14:paraId="6C3E7389" w14:textId="10F47A85" w:rsidR="002F6359" w:rsidRDefault="002F6359" w:rsidP="002F6359">
      <w:pPr>
        <w:pStyle w:val="BodyText"/>
        <w:spacing w:after="60" w:line="360" w:lineRule="auto"/>
        <w:jc w:val="left"/>
        <w:rPr>
          <w:bCs/>
          <w:i/>
          <w:sz w:val="24"/>
          <w:szCs w:val="24"/>
        </w:rPr>
      </w:pPr>
      <w:r w:rsidRPr="00DA4286">
        <w:rPr>
          <w:bCs/>
          <w:i/>
          <w:sz w:val="24"/>
          <w:szCs w:val="24"/>
        </w:rPr>
        <w:lastRenderedPageBreak/>
        <w:t>Input 2: (please don’t simply state the inputs, go ahead and explain them so that the reader fully understands your system)</w:t>
      </w:r>
    </w:p>
    <w:p w14:paraId="0E0D06FA" w14:textId="686FE605" w:rsidR="00E20959" w:rsidRPr="00E20959" w:rsidRDefault="008456B4" w:rsidP="002F6359">
      <w:pPr>
        <w:pStyle w:val="BodyText"/>
        <w:spacing w:after="60" w:line="360" w:lineRule="auto"/>
        <w:jc w:val="left"/>
        <w:rPr>
          <w:bCs/>
          <w:iCs/>
          <w:sz w:val="24"/>
          <w:szCs w:val="24"/>
        </w:rPr>
      </w:pPr>
      <w:r>
        <w:rPr>
          <w:bCs/>
          <w:iCs/>
          <w:sz w:val="24"/>
          <w:szCs w:val="24"/>
        </w:rPr>
        <w:t>Input 1:</w:t>
      </w:r>
      <w:r w:rsidR="00355883">
        <w:rPr>
          <w:bCs/>
          <w:iCs/>
          <w:sz w:val="24"/>
          <w:szCs w:val="24"/>
        </w:rPr>
        <w:t xml:space="preserve"> Amount of light going through the skin. When this is recorded, the system determines whether the alcohol content in a person’s blood is above acceptable level or not.</w:t>
      </w:r>
    </w:p>
    <w:p w14:paraId="32E333D9" w14:textId="77777777" w:rsidR="006B445F" w:rsidRPr="00DA4286" w:rsidRDefault="009D59CA" w:rsidP="006B445F">
      <w:pPr>
        <w:pStyle w:val="BodyText"/>
        <w:spacing w:after="60" w:line="360" w:lineRule="auto"/>
        <w:jc w:val="left"/>
        <w:rPr>
          <w:b/>
          <w:bCs/>
          <w:iCs/>
          <w:sz w:val="24"/>
          <w:szCs w:val="24"/>
        </w:rPr>
      </w:pPr>
      <w:r w:rsidRPr="00DA4286">
        <w:rPr>
          <w:b/>
          <w:bCs/>
          <w:sz w:val="24"/>
          <w:szCs w:val="24"/>
        </w:rPr>
        <w:t>2.</w:t>
      </w:r>
      <w:r w:rsidR="006B445F" w:rsidRPr="00DA4286">
        <w:rPr>
          <w:b/>
          <w:bCs/>
          <w:sz w:val="24"/>
          <w:szCs w:val="24"/>
        </w:rPr>
        <w:t>3 Output</w:t>
      </w:r>
    </w:p>
    <w:p w14:paraId="5148E705" w14:textId="454B5747" w:rsidR="0088146B" w:rsidRDefault="0088146B" w:rsidP="006B445F">
      <w:pPr>
        <w:pStyle w:val="BodyText"/>
        <w:spacing w:after="60" w:line="360" w:lineRule="auto"/>
        <w:jc w:val="left"/>
        <w:rPr>
          <w:bCs/>
          <w:i/>
          <w:sz w:val="24"/>
          <w:szCs w:val="24"/>
        </w:rPr>
      </w:pPr>
      <w:r w:rsidRPr="00DA4286">
        <w:rPr>
          <w:bCs/>
          <w:i/>
          <w:sz w:val="24"/>
          <w:szCs w:val="24"/>
        </w:rPr>
        <w:t>All outputs the computer system will produce. Includes data formats(</w:t>
      </w:r>
      <w:proofErr w:type="spellStart"/>
      <w:r w:rsidRPr="00DA4286">
        <w:rPr>
          <w:bCs/>
          <w:i/>
          <w:sz w:val="24"/>
          <w:szCs w:val="24"/>
        </w:rPr>
        <w:t>eg.</w:t>
      </w:r>
      <w:proofErr w:type="spellEnd"/>
      <w:r w:rsidRPr="00DA4286">
        <w:rPr>
          <w:bCs/>
          <w:i/>
          <w:sz w:val="24"/>
          <w:szCs w:val="24"/>
        </w:rPr>
        <w:t xml:space="preserve"> Images, text, video, </w:t>
      </w:r>
      <w:r w:rsidR="00682356" w:rsidRPr="00DA4286">
        <w:rPr>
          <w:bCs/>
          <w:i/>
          <w:sz w:val="24"/>
          <w:szCs w:val="24"/>
        </w:rPr>
        <w:t>etc.</w:t>
      </w:r>
      <w:r w:rsidRPr="00DA4286">
        <w:rPr>
          <w:bCs/>
          <w:i/>
          <w:sz w:val="24"/>
          <w:szCs w:val="24"/>
        </w:rPr>
        <w:t>), screen presentations, data storage media, printout</w:t>
      </w:r>
      <w:r w:rsidR="00682356">
        <w:rPr>
          <w:bCs/>
          <w:i/>
          <w:sz w:val="24"/>
          <w:szCs w:val="24"/>
        </w:rPr>
        <w:t>s, automated generation of docu</w:t>
      </w:r>
      <w:r w:rsidRPr="00DA4286">
        <w:rPr>
          <w:bCs/>
          <w:i/>
          <w:sz w:val="24"/>
          <w:szCs w:val="24"/>
        </w:rPr>
        <w:t>ments, etc. do a thorough explanation of all the outputs here</w:t>
      </w:r>
    </w:p>
    <w:p w14:paraId="15C6C05D" w14:textId="10CFF54A" w:rsidR="00A83B48" w:rsidRPr="00FB65E8" w:rsidRDefault="00D83592" w:rsidP="00246A68">
      <w:pPr>
        <w:spacing w:line="360" w:lineRule="auto"/>
        <w:jc w:val="both"/>
        <w:rPr>
          <w:rFonts w:ascii="Times New Roman" w:hAnsi="Times New Roman" w:cs="Times New Roman"/>
          <w:bCs/>
          <w:sz w:val="24"/>
          <w:szCs w:val="24"/>
        </w:rPr>
      </w:pPr>
      <w:r w:rsidRPr="00FB65E8">
        <w:rPr>
          <w:rFonts w:ascii="Times New Roman" w:hAnsi="Times New Roman" w:cs="Times New Roman"/>
          <w:bCs/>
          <w:sz w:val="24"/>
          <w:szCs w:val="24"/>
        </w:rPr>
        <w:t xml:space="preserve">Output 1: </w:t>
      </w:r>
      <w:r w:rsidR="00A83B48" w:rsidRPr="00FB65E8">
        <w:rPr>
          <w:rFonts w:ascii="Times New Roman" w:hAnsi="Times New Roman" w:cs="Times New Roman"/>
          <w:bCs/>
          <w:sz w:val="24"/>
          <w:szCs w:val="24"/>
        </w:rPr>
        <w:t>User Alcohol Level Acceptable</w:t>
      </w:r>
    </w:p>
    <w:p w14:paraId="04CE7C37"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On successful detection and acceptable level detected, the above message is displayed.</w:t>
      </w:r>
    </w:p>
    <w:p w14:paraId="008007F3"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5DDA5BB1" wp14:editId="1CFC8B64">
            <wp:extent cx="3009900" cy="790575"/>
            <wp:effectExtent l="0" t="0" r="0" b="9525"/>
            <wp:docPr id="2" name="Picture 2" descr="C:\Users\LEGENDARY\Desktop\ac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GENDARY\Desktop\accp.JPG"/>
                    <pic:cNvPicPr>
                      <a:picLocks noChangeAspect="1" noChangeArrowheads="1"/>
                    </pic:cNvPicPr>
                  </pic:nvPicPr>
                  <pic:blipFill>
                    <a:blip r:embed="rId10">
                      <a:extLst>
                        <a:ext uri="{28A0092B-C50C-407E-A947-70E740481C1C}">
                          <a14:useLocalDpi xmlns:a14="http://schemas.microsoft.com/office/drawing/2010/main" val="0"/>
                        </a:ext>
                      </a:extLst>
                    </a:blip>
                    <a:srcRect t="8791" r="1557"/>
                    <a:stretch>
                      <a:fillRect/>
                    </a:stretch>
                  </pic:blipFill>
                  <pic:spPr>
                    <a:xfrm>
                      <a:off x="0" y="0"/>
                      <a:ext cx="3009900" cy="790575"/>
                    </a:xfrm>
                    <a:prstGeom prst="rect">
                      <a:avLst/>
                    </a:prstGeom>
                    <a:noFill/>
                    <a:ln>
                      <a:noFill/>
                    </a:ln>
                  </pic:spPr>
                </pic:pic>
              </a:graphicData>
            </a:graphic>
          </wp:inline>
        </w:drawing>
      </w:r>
    </w:p>
    <w:p w14:paraId="4ABDB112" w14:textId="2F349F4C" w:rsidR="00A83B48" w:rsidRPr="001659D2" w:rsidRDefault="00D83592" w:rsidP="00246A68">
      <w:pPr>
        <w:spacing w:line="360" w:lineRule="auto"/>
        <w:jc w:val="both"/>
        <w:rPr>
          <w:rFonts w:ascii="Times New Roman" w:hAnsi="Times New Roman" w:cs="Times New Roman"/>
          <w:bCs/>
          <w:sz w:val="24"/>
          <w:szCs w:val="24"/>
        </w:rPr>
      </w:pPr>
      <w:r w:rsidRPr="001659D2">
        <w:rPr>
          <w:rFonts w:ascii="Times New Roman" w:hAnsi="Times New Roman" w:cs="Times New Roman"/>
          <w:bCs/>
          <w:sz w:val="24"/>
          <w:szCs w:val="24"/>
        </w:rPr>
        <w:t xml:space="preserve">Output 2: </w:t>
      </w:r>
      <w:r w:rsidR="00A83B48" w:rsidRPr="001659D2">
        <w:rPr>
          <w:rFonts w:ascii="Times New Roman" w:hAnsi="Times New Roman" w:cs="Times New Roman"/>
          <w:bCs/>
          <w:sz w:val="24"/>
          <w:szCs w:val="24"/>
        </w:rPr>
        <w:t>User Alcohol Level Unacceptable</w:t>
      </w:r>
    </w:p>
    <w:p w14:paraId="6A3ED76E"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When the alcohol level detected is beyond that accepted, the user will be view the message below.</w:t>
      </w:r>
    </w:p>
    <w:p w14:paraId="07DB7EBE"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1F7C38FF" wp14:editId="7BA354EB">
            <wp:extent cx="3038475" cy="809625"/>
            <wp:effectExtent l="0" t="0" r="9525" b="9525"/>
            <wp:docPr id="3" name="Picture 3" descr="C:\Users\LEGENDARY\Desktop\u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GENDARY\Desktop\una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38475" cy="809625"/>
                    </a:xfrm>
                    <a:prstGeom prst="rect">
                      <a:avLst/>
                    </a:prstGeom>
                    <a:noFill/>
                    <a:ln>
                      <a:noFill/>
                    </a:ln>
                  </pic:spPr>
                </pic:pic>
              </a:graphicData>
            </a:graphic>
          </wp:inline>
        </w:drawing>
      </w:r>
    </w:p>
    <w:p w14:paraId="0A99E218" w14:textId="1BCD54A3" w:rsidR="00A83B48" w:rsidRPr="00F50EDB" w:rsidRDefault="00D83592" w:rsidP="00246A68">
      <w:pPr>
        <w:spacing w:line="360" w:lineRule="auto"/>
        <w:jc w:val="both"/>
        <w:rPr>
          <w:rFonts w:ascii="Times New Roman" w:hAnsi="Times New Roman" w:cs="Times New Roman"/>
          <w:bCs/>
          <w:sz w:val="24"/>
          <w:szCs w:val="24"/>
        </w:rPr>
      </w:pPr>
      <w:r w:rsidRPr="00F50EDB">
        <w:rPr>
          <w:rFonts w:ascii="Times New Roman" w:hAnsi="Times New Roman" w:cs="Times New Roman"/>
          <w:bCs/>
          <w:sz w:val="24"/>
          <w:szCs w:val="24"/>
        </w:rPr>
        <w:t>Output 3:</w:t>
      </w:r>
      <w:r w:rsidR="00A83B48" w:rsidRPr="00F50EDB">
        <w:rPr>
          <w:rFonts w:ascii="Times New Roman" w:hAnsi="Times New Roman" w:cs="Times New Roman"/>
          <w:bCs/>
          <w:sz w:val="24"/>
          <w:szCs w:val="24"/>
        </w:rPr>
        <w:t>SMS Notification</w:t>
      </w:r>
    </w:p>
    <w:p w14:paraId="4C83667E"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The user will receive such an SMS regarding the test results.</w:t>
      </w:r>
    </w:p>
    <w:p w14:paraId="67FFDD51"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lastRenderedPageBreak/>
        <w:drawing>
          <wp:inline distT="0" distB="0" distL="0" distR="0" wp14:anchorId="43FDA3BF" wp14:editId="747FB146">
            <wp:extent cx="5191125" cy="1504950"/>
            <wp:effectExtent l="0" t="0" r="9525" b="0"/>
            <wp:docPr id="4" name="Picture 4" descr="C:\Users\LEGENDARY\Desktop\accs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GENDARY\Desktop\accs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91125" cy="1504950"/>
                    </a:xfrm>
                    <a:prstGeom prst="rect">
                      <a:avLst/>
                    </a:prstGeom>
                    <a:noFill/>
                    <a:ln>
                      <a:noFill/>
                    </a:ln>
                  </pic:spPr>
                </pic:pic>
              </a:graphicData>
            </a:graphic>
          </wp:inline>
        </w:drawing>
      </w:r>
    </w:p>
    <w:p w14:paraId="7660261E" w14:textId="77777777" w:rsidR="001F52FB" w:rsidRPr="007F0995" w:rsidRDefault="001F52FB" w:rsidP="006B445F">
      <w:pPr>
        <w:pStyle w:val="BodyText"/>
        <w:spacing w:after="60" w:line="360" w:lineRule="auto"/>
        <w:jc w:val="left"/>
        <w:rPr>
          <w:bCs/>
          <w:iCs/>
          <w:sz w:val="24"/>
          <w:szCs w:val="24"/>
        </w:rPr>
      </w:pPr>
    </w:p>
    <w:p w14:paraId="74D386D3" w14:textId="77777777" w:rsidR="00682356" w:rsidRPr="00DA4286" w:rsidRDefault="00682356" w:rsidP="006B445F">
      <w:pPr>
        <w:pStyle w:val="BodyText"/>
        <w:spacing w:after="60" w:line="360" w:lineRule="auto"/>
        <w:jc w:val="left"/>
        <w:rPr>
          <w:bCs/>
          <w:i/>
          <w:sz w:val="24"/>
          <w:szCs w:val="24"/>
        </w:rPr>
      </w:pPr>
    </w:p>
    <w:p w14:paraId="71E84EF3"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w:t>
      </w:r>
      <w:r w:rsidR="006B445F" w:rsidRPr="00DA4286">
        <w:rPr>
          <w:b/>
          <w:bCs/>
          <w:sz w:val="24"/>
          <w:szCs w:val="24"/>
        </w:rPr>
        <w:t>4 Functionality</w:t>
      </w:r>
    </w:p>
    <w:p w14:paraId="7829BBAE" w14:textId="77777777" w:rsidR="009D59CA" w:rsidRDefault="009D59CA" w:rsidP="009D59CA">
      <w:pPr>
        <w:pStyle w:val="BodyText"/>
        <w:spacing w:after="60" w:line="360" w:lineRule="auto"/>
        <w:rPr>
          <w:bCs/>
          <w:i/>
          <w:iCs/>
          <w:sz w:val="24"/>
          <w:szCs w:val="24"/>
        </w:rPr>
      </w:pPr>
      <w:r w:rsidRPr="00DA4286">
        <w:rPr>
          <w:bCs/>
          <w:i/>
          <w:iCs/>
          <w:sz w:val="24"/>
          <w:szCs w:val="24"/>
        </w:rPr>
        <w:t>All functions the computer system will provide. Includes performance req</w:t>
      </w:r>
      <w:r w:rsidR="00682356">
        <w:rPr>
          <w:bCs/>
          <w:i/>
          <w:iCs/>
          <w:sz w:val="24"/>
          <w:szCs w:val="24"/>
        </w:rPr>
        <w:t>uirements, such as data through</w:t>
      </w:r>
      <w:r w:rsidRPr="00DA4286">
        <w:rPr>
          <w:bCs/>
          <w:i/>
          <w:iCs/>
          <w:sz w:val="24"/>
          <w:szCs w:val="24"/>
        </w:rPr>
        <w:t xml:space="preserve">put, reliability, timing, user interface features, etc. Explain all the functionalities your system in detail. </w:t>
      </w:r>
    </w:p>
    <w:p w14:paraId="741208B4" w14:textId="77777777" w:rsidR="00682356" w:rsidRPr="00DA4286" w:rsidRDefault="00682356" w:rsidP="009D59CA">
      <w:pPr>
        <w:pStyle w:val="BodyText"/>
        <w:spacing w:after="60" w:line="360" w:lineRule="auto"/>
        <w:rPr>
          <w:bCs/>
          <w:i/>
          <w:iCs/>
          <w:sz w:val="24"/>
          <w:szCs w:val="24"/>
        </w:rPr>
      </w:pPr>
    </w:p>
    <w:p w14:paraId="72E4E363" w14:textId="77777777" w:rsidR="006B445F" w:rsidRPr="00DA4286" w:rsidRDefault="009D59CA" w:rsidP="009D59CA">
      <w:pPr>
        <w:pStyle w:val="BodyText"/>
        <w:tabs>
          <w:tab w:val="left" w:pos="2610"/>
        </w:tabs>
        <w:spacing w:after="60" w:line="360" w:lineRule="auto"/>
        <w:jc w:val="left"/>
        <w:rPr>
          <w:b/>
          <w:bCs/>
          <w:sz w:val="24"/>
          <w:szCs w:val="24"/>
        </w:rPr>
      </w:pPr>
      <w:r w:rsidRPr="00DA4286">
        <w:rPr>
          <w:b/>
          <w:bCs/>
          <w:sz w:val="24"/>
          <w:szCs w:val="24"/>
        </w:rPr>
        <w:t>2.</w:t>
      </w:r>
      <w:r w:rsidR="0031060E" w:rsidRPr="00DA4286">
        <w:rPr>
          <w:b/>
          <w:bCs/>
          <w:sz w:val="24"/>
          <w:szCs w:val="24"/>
        </w:rPr>
        <w:t>5</w:t>
      </w:r>
      <w:r w:rsidR="006B445F" w:rsidRPr="00DA4286">
        <w:rPr>
          <w:b/>
          <w:bCs/>
          <w:sz w:val="24"/>
          <w:szCs w:val="24"/>
        </w:rPr>
        <w:t xml:space="preserve"> Limitations</w:t>
      </w:r>
      <w:r w:rsidR="00F04DDA" w:rsidRPr="00DA4286">
        <w:rPr>
          <w:b/>
          <w:bCs/>
          <w:sz w:val="24"/>
          <w:szCs w:val="24"/>
        </w:rPr>
        <w:t xml:space="preserve"> and safety </w:t>
      </w:r>
    </w:p>
    <w:p w14:paraId="51F452DC" w14:textId="77777777" w:rsidR="003A14A6" w:rsidRPr="00DA4286" w:rsidRDefault="003A14A6" w:rsidP="003A14A6">
      <w:pPr>
        <w:pStyle w:val="BodyText"/>
        <w:tabs>
          <w:tab w:val="left" w:pos="2610"/>
        </w:tabs>
        <w:spacing w:after="60" w:line="360" w:lineRule="auto"/>
        <w:rPr>
          <w:bCs/>
          <w:i/>
          <w:iCs/>
          <w:sz w:val="24"/>
          <w:szCs w:val="24"/>
        </w:rPr>
      </w:pPr>
      <w:r w:rsidRPr="00DA4286">
        <w:rPr>
          <w:bCs/>
          <w:i/>
          <w:iCs/>
          <w:sz w:val="24"/>
          <w:szCs w:val="24"/>
        </w:rPr>
        <w:t xml:space="preserve">All acceptable and stated limitations in the computer system. What limits the use of the system. Please identify the limitations of the system </w:t>
      </w:r>
      <w:r w:rsidRPr="00682356">
        <w:rPr>
          <w:b/>
          <w:bCs/>
          <w:i/>
          <w:iCs/>
          <w:sz w:val="24"/>
          <w:szCs w:val="24"/>
        </w:rPr>
        <w:t>during its use</w:t>
      </w:r>
      <w:r w:rsidRPr="00DA4286">
        <w:rPr>
          <w:bCs/>
          <w:i/>
          <w:iCs/>
          <w:sz w:val="24"/>
          <w:szCs w:val="24"/>
        </w:rPr>
        <w:t xml:space="preserve"> and NOT during development. Things like The system requires an active Internet connection. If there is no Internet connection, messages sent from users cannot be received. </w:t>
      </w:r>
      <w:r w:rsidR="00682356" w:rsidRPr="00DA4286">
        <w:rPr>
          <w:bCs/>
          <w:i/>
          <w:iCs/>
          <w:sz w:val="24"/>
          <w:szCs w:val="24"/>
        </w:rPr>
        <w:t>Etc.</w:t>
      </w:r>
      <w:r w:rsidR="00F04DDA" w:rsidRPr="00DA4286">
        <w:rPr>
          <w:bCs/>
          <w:i/>
          <w:iCs/>
          <w:sz w:val="24"/>
          <w:szCs w:val="24"/>
        </w:rPr>
        <w:t xml:space="preserve"> For embedded systems, they have energy/power limitations, web </w:t>
      </w:r>
      <w:r w:rsidR="00682356">
        <w:rPr>
          <w:bCs/>
          <w:i/>
          <w:iCs/>
          <w:sz w:val="24"/>
          <w:szCs w:val="24"/>
        </w:rPr>
        <w:t xml:space="preserve">systems </w:t>
      </w:r>
      <w:r w:rsidR="00F04DDA" w:rsidRPr="00DA4286">
        <w:rPr>
          <w:bCs/>
          <w:i/>
          <w:iCs/>
          <w:sz w:val="24"/>
          <w:szCs w:val="24"/>
        </w:rPr>
        <w:t>have …</w:t>
      </w:r>
    </w:p>
    <w:p w14:paraId="251BB28B" w14:textId="77777777" w:rsidR="00F04DDA" w:rsidRPr="00DA4286" w:rsidRDefault="00F04DDA" w:rsidP="00F04DDA">
      <w:pPr>
        <w:pStyle w:val="BodyText"/>
        <w:spacing w:after="60" w:line="360" w:lineRule="auto"/>
        <w:rPr>
          <w:bCs/>
          <w:i/>
          <w:iCs/>
          <w:sz w:val="24"/>
          <w:szCs w:val="24"/>
        </w:rPr>
      </w:pPr>
    </w:p>
    <w:p w14:paraId="329D3233" w14:textId="77777777" w:rsidR="00F04DDA" w:rsidRPr="00DA4286" w:rsidRDefault="00F04DDA" w:rsidP="00F04DDA">
      <w:pPr>
        <w:pStyle w:val="BodyText"/>
        <w:spacing w:after="60" w:line="360" w:lineRule="auto"/>
        <w:rPr>
          <w:bCs/>
          <w:i/>
          <w:iCs/>
          <w:sz w:val="24"/>
          <w:szCs w:val="24"/>
        </w:rPr>
      </w:pPr>
      <w:r w:rsidRPr="00DA4286">
        <w:rPr>
          <w:bCs/>
          <w:i/>
          <w:iCs/>
          <w:sz w:val="24"/>
          <w:szCs w:val="24"/>
        </w:rPr>
        <w:t xml:space="preserve">All precautions taken to prevent overflow and malfunction due to incorrect input or use. When the system is in use, such and such must be done to prevent incorrect input or use of the system. </w:t>
      </w:r>
      <w:proofErr w:type="spellStart"/>
      <w:r w:rsidRPr="00DA4286">
        <w:rPr>
          <w:bCs/>
          <w:i/>
          <w:iCs/>
          <w:sz w:val="24"/>
          <w:szCs w:val="24"/>
        </w:rPr>
        <w:t>Eg</w:t>
      </w:r>
      <w:proofErr w:type="spellEnd"/>
      <w:r w:rsidRPr="00DA4286">
        <w:rPr>
          <w:bCs/>
          <w:i/>
          <w:iCs/>
          <w:sz w:val="24"/>
          <w:szCs w:val="24"/>
        </w:rPr>
        <w:t xml:space="preserve"> The administrators shall enter all eligible </w:t>
      </w:r>
      <w:r w:rsidR="00682356" w:rsidRPr="00DA4286">
        <w:rPr>
          <w:bCs/>
          <w:i/>
          <w:iCs/>
          <w:sz w:val="24"/>
          <w:szCs w:val="24"/>
        </w:rPr>
        <w:t>districts</w:t>
      </w:r>
      <w:r w:rsidRPr="00DA4286">
        <w:rPr>
          <w:bCs/>
          <w:i/>
          <w:iCs/>
          <w:sz w:val="24"/>
          <w:szCs w:val="24"/>
        </w:rPr>
        <w:t>. This is to ensure that only eligible villages are entered</w:t>
      </w:r>
      <w:r w:rsidR="00682356">
        <w:rPr>
          <w:bCs/>
          <w:i/>
          <w:iCs/>
          <w:sz w:val="24"/>
          <w:szCs w:val="24"/>
        </w:rPr>
        <w:t xml:space="preserve"> into the system.  (Give others</w:t>
      </w:r>
      <w:r w:rsidRPr="00DA4286">
        <w:rPr>
          <w:bCs/>
          <w:i/>
          <w:iCs/>
          <w:sz w:val="24"/>
          <w:szCs w:val="24"/>
        </w:rPr>
        <w:t>)</w:t>
      </w:r>
    </w:p>
    <w:p w14:paraId="539B8EBD" w14:textId="77777777" w:rsidR="00E335CC" w:rsidRPr="00DA4286" w:rsidRDefault="00E335CC" w:rsidP="000F454F">
      <w:pPr>
        <w:pStyle w:val="BodyText"/>
        <w:spacing w:after="60" w:line="360" w:lineRule="auto"/>
        <w:jc w:val="left"/>
        <w:rPr>
          <w:b/>
          <w:bCs/>
          <w:iCs/>
          <w:sz w:val="24"/>
          <w:szCs w:val="24"/>
        </w:rPr>
      </w:pPr>
    </w:p>
    <w:p w14:paraId="11BFDC0E" w14:textId="77777777" w:rsidR="000F454F" w:rsidRPr="00DA4286" w:rsidRDefault="0031060E" w:rsidP="000F454F">
      <w:pPr>
        <w:pStyle w:val="BodyText"/>
        <w:spacing w:after="60" w:line="360" w:lineRule="auto"/>
        <w:jc w:val="left"/>
        <w:rPr>
          <w:b/>
          <w:bCs/>
          <w:iCs/>
          <w:sz w:val="24"/>
          <w:szCs w:val="24"/>
        </w:rPr>
      </w:pPr>
      <w:r w:rsidRPr="00DA4286">
        <w:rPr>
          <w:b/>
          <w:bCs/>
          <w:iCs/>
          <w:sz w:val="24"/>
          <w:szCs w:val="24"/>
        </w:rPr>
        <w:t>2.6</w:t>
      </w:r>
      <w:r w:rsidR="000F454F" w:rsidRPr="00DA4286">
        <w:rPr>
          <w:b/>
          <w:bCs/>
          <w:iCs/>
          <w:sz w:val="24"/>
          <w:szCs w:val="24"/>
        </w:rPr>
        <w:t xml:space="preserve"> Default settings</w:t>
      </w:r>
    </w:p>
    <w:p w14:paraId="0869AE13" w14:textId="77777777" w:rsidR="008521AB" w:rsidRPr="00DA4286" w:rsidRDefault="008521AB" w:rsidP="000F454F">
      <w:pPr>
        <w:pStyle w:val="BodyText"/>
        <w:spacing w:after="60" w:line="360" w:lineRule="auto"/>
        <w:jc w:val="left"/>
        <w:rPr>
          <w:bCs/>
          <w:i/>
          <w:iCs/>
          <w:sz w:val="24"/>
          <w:szCs w:val="24"/>
        </w:rPr>
      </w:pPr>
      <w:r w:rsidRPr="00DA4286">
        <w:rPr>
          <w:bCs/>
          <w:i/>
          <w:iCs/>
          <w:sz w:val="24"/>
          <w:szCs w:val="24"/>
        </w:rPr>
        <w:t>All settings applied after power-up s</w:t>
      </w:r>
      <w:r w:rsidR="009B0561" w:rsidRPr="00DA4286">
        <w:rPr>
          <w:bCs/>
          <w:i/>
          <w:iCs/>
          <w:sz w:val="24"/>
          <w:szCs w:val="24"/>
        </w:rPr>
        <w:t>uch as default input values, default instru</w:t>
      </w:r>
      <w:r w:rsidRPr="00DA4286">
        <w:rPr>
          <w:bCs/>
          <w:i/>
          <w:iCs/>
          <w:sz w:val="24"/>
          <w:szCs w:val="24"/>
        </w:rPr>
        <w:t xml:space="preserve">ment or program control settings, and options selected by default. Includes information on how to manage and maintain the default settings. EG By default, when the system is first installed, it contains only </w:t>
      </w:r>
      <w:r w:rsidRPr="00DA4286">
        <w:rPr>
          <w:bCs/>
          <w:i/>
          <w:iCs/>
          <w:sz w:val="24"/>
          <w:szCs w:val="24"/>
        </w:rPr>
        <w:lastRenderedPageBreak/>
        <w:t>one user (</w:t>
      </w:r>
      <w:r w:rsidR="00682356">
        <w:rPr>
          <w:bCs/>
          <w:i/>
          <w:iCs/>
          <w:sz w:val="24"/>
          <w:szCs w:val="24"/>
        </w:rPr>
        <w:t xml:space="preserve">give the username and password). </w:t>
      </w:r>
      <w:r w:rsidRPr="00DA4286">
        <w:rPr>
          <w:bCs/>
          <w:i/>
          <w:iCs/>
          <w:sz w:val="24"/>
          <w:szCs w:val="24"/>
        </w:rPr>
        <w:t xml:space="preserve">For security reasons, the password can be changed via (give the menu name). </w:t>
      </w:r>
      <w:r w:rsidR="002B69B6" w:rsidRPr="00DA4286">
        <w:rPr>
          <w:bCs/>
          <w:i/>
          <w:iCs/>
          <w:sz w:val="24"/>
          <w:szCs w:val="24"/>
        </w:rPr>
        <w:t>etc.</w:t>
      </w:r>
    </w:p>
    <w:p w14:paraId="5947D017" w14:textId="77777777" w:rsidR="00E335CC" w:rsidRPr="00DA4286" w:rsidRDefault="00E335CC" w:rsidP="000F454F">
      <w:pPr>
        <w:pStyle w:val="BodyText"/>
        <w:spacing w:after="60" w:line="360" w:lineRule="auto"/>
        <w:jc w:val="left"/>
        <w:rPr>
          <w:b/>
          <w:bCs/>
          <w:iCs/>
          <w:sz w:val="24"/>
          <w:szCs w:val="24"/>
        </w:rPr>
      </w:pPr>
    </w:p>
    <w:p w14:paraId="3306DD3F" w14:textId="77777777" w:rsidR="000F454F" w:rsidRDefault="00070FFF" w:rsidP="000F454F">
      <w:pPr>
        <w:pStyle w:val="BodyText"/>
        <w:spacing w:after="60" w:line="360" w:lineRule="auto"/>
        <w:jc w:val="left"/>
        <w:rPr>
          <w:b/>
          <w:bCs/>
          <w:iCs/>
          <w:sz w:val="24"/>
          <w:szCs w:val="24"/>
        </w:rPr>
      </w:pPr>
      <w:r w:rsidRPr="00DA4286">
        <w:rPr>
          <w:b/>
          <w:bCs/>
          <w:iCs/>
          <w:sz w:val="24"/>
          <w:szCs w:val="24"/>
        </w:rPr>
        <w:t>2.</w:t>
      </w:r>
      <w:r w:rsidR="0031060E" w:rsidRPr="00DA4286">
        <w:rPr>
          <w:b/>
          <w:bCs/>
          <w:iCs/>
          <w:sz w:val="24"/>
          <w:szCs w:val="24"/>
        </w:rPr>
        <w:t>7</w:t>
      </w:r>
      <w:r w:rsidR="000F454F" w:rsidRPr="00DA4286">
        <w:rPr>
          <w:b/>
          <w:bCs/>
          <w:iCs/>
          <w:sz w:val="24"/>
          <w:szCs w:val="24"/>
        </w:rPr>
        <w:t xml:space="preserve"> Special requirements</w:t>
      </w:r>
    </w:p>
    <w:p w14:paraId="29627A07" w14:textId="77777777" w:rsidR="00682356" w:rsidRPr="00DA4286" w:rsidRDefault="00682356" w:rsidP="000F454F">
      <w:pPr>
        <w:pStyle w:val="BodyText"/>
        <w:spacing w:after="60" w:line="360" w:lineRule="auto"/>
        <w:jc w:val="left"/>
        <w:rPr>
          <w:b/>
          <w:bCs/>
          <w:iCs/>
          <w:sz w:val="24"/>
          <w:szCs w:val="24"/>
        </w:rPr>
      </w:pPr>
    </w:p>
    <w:p w14:paraId="41F0249A" w14:textId="77777777" w:rsidR="000F454F" w:rsidRDefault="000F454F" w:rsidP="000F454F">
      <w:pPr>
        <w:pStyle w:val="BodyText"/>
        <w:spacing w:line="360" w:lineRule="auto"/>
        <w:rPr>
          <w:i/>
          <w:iCs/>
          <w:sz w:val="24"/>
          <w:szCs w:val="24"/>
        </w:rPr>
      </w:pPr>
      <w:r w:rsidRPr="00DA4286">
        <w:rPr>
          <w:i/>
          <w:iCs/>
          <w:sz w:val="24"/>
          <w:szCs w:val="24"/>
        </w:rPr>
        <w:t>Requirements the laboratory is committed to, security, confi</w:t>
      </w:r>
      <w:r w:rsidRPr="00DA4286">
        <w:rPr>
          <w:i/>
          <w:iCs/>
          <w:sz w:val="24"/>
          <w:szCs w:val="24"/>
        </w:rPr>
        <w:softHyphen/>
        <w:t>dentiality, change control and back-up of records, protection of code and data, precautions, risks in case of errors in the computer system, etc.</w:t>
      </w:r>
    </w:p>
    <w:p w14:paraId="34B8FB6B" w14:textId="77777777" w:rsidR="00682356" w:rsidRPr="00DA4286" w:rsidRDefault="00682356" w:rsidP="000F454F">
      <w:pPr>
        <w:pStyle w:val="BodyText"/>
        <w:spacing w:line="360" w:lineRule="auto"/>
        <w:rPr>
          <w:i/>
          <w:iCs/>
          <w:sz w:val="24"/>
          <w:szCs w:val="24"/>
        </w:rPr>
      </w:pPr>
    </w:p>
    <w:p w14:paraId="3791F8AF" w14:textId="77777777" w:rsidR="000F454F" w:rsidRDefault="000F454F" w:rsidP="000F454F">
      <w:pPr>
        <w:pStyle w:val="BodyText"/>
        <w:spacing w:after="60" w:line="360" w:lineRule="auto"/>
        <w:jc w:val="left"/>
        <w:rPr>
          <w:b/>
          <w:bCs/>
          <w:iCs/>
          <w:sz w:val="24"/>
          <w:szCs w:val="24"/>
        </w:rPr>
      </w:pPr>
      <w:r w:rsidRPr="00DA4286">
        <w:rPr>
          <w:b/>
          <w:bCs/>
          <w:iCs/>
          <w:sz w:val="24"/>
          <w:szCs w:val="24"/>
        </w:rPr>
        <w:t>2.</w:t>
      </w:r>
      <w:r w:rsidR="0031060E" w:rsidRPr="00DA4286">
        <w:rPr>
          <w:b/>
          <w:bCs/>
          <w:iCs/>
          <w:sz w:val="24"/>
          <w:szCs w:val="24"/>
        </w:rPr>
        <w:t>8</w:t>
      </w:r>
      <w:r w:rsidRPr="00DA4286">
        <w:rPr>
          <w:b/>
          <w:bCs/>
          <w:iCs/>
          <w:sz w:val="24"/>
          <w:szCs w:val="24"/>
        </w:rPr>
        <w:t xml:space="preserve"> Errors and alarms</w:t>
      </w:r>
    </w:p>
    <w:p w14:paraId="75FE2FFB" w14:textId="77777777" w:rsidR="002B69B6" w:rsidRPr="00DA4286" w:rsidRDefault="002B69B6" w:rsidP="000F454F">
      <w:pPr>
        <w:pStyle w:val="BodyText"/>
        <w:spacing w:after="60" w:line="360" w:lineRule="auto"/>
        <w:jc w:val="left"/>
        <w:rPr>
          <w:b/>
          <w:bCs/>
          <w:iCs/>
          <w:sz w:val="24"/>
          <w:szCs w:val="24"/>
        </w:rPr>
      </w:pPr>
    </w:p>
    <w:p w14:paraId="3383AB4B" w14:textId="2FA25708" w:rsidR="000F454F" w:rsidRDefault="0068372E" w:rsidP="000F454F">
      <w:pPr>
        <w:pStyle w:val="BodyText"/>
        <w:spacing w:line="360" w:lineRule="auto"/>
        <w:rPr>
          <w:i/>
          <w:iCs/>
          <w:sz w:val="24"/>
          <w:szCs w:val="24"/>
        </w:rPr>
      </w:pPr>
      <w:r w:rsidRPr="00DA4286">
        <w:rPr>
          <w:i/>
          <w:iCs/>
          <w:sz w:val="24"/>
          <w:szCs w:val="24"/>
        </w:rPr>
        <w:t xml:space="preserve">Identify the errors that could arise from the use of the system. How would you handle the errors? </w:t>
      </w:r>
    </w:p>
    <w:p w14:paraId="01F1AB6C" w14:textId="3846F06E" w:rsidR="00933DC2" w:rsidRDefault="00FB78B6" w:rsidP="000F454F">
      <w:pPr>
        <w:pStyle w:val="BodyText"/>
        <w:spacing w:line="360" w:lineRule="auto"/>
        <w:rPr>
          <w:sz w:val="24"/>
          <w:szCs w:val="24"/>
        </w:rPr>
      </w:pPr>
      <w:r>
        <w:rPr>
          <w:sz w:val="24"/>
          <w:szCs w:val="24"/>
        </w:rPr>
        <w:t>Sensors not connected well.</w:t>
      </w:r>
    </w:p>
    <w:p w14:paraId="148275D8" w14:textId="03E90711" w:rsidR="001C0A3B" w:rsidRDefault="001C0A3B" w:rsidP="000F454F">
      <w:pPr>
        <w:pStyle w:val="BodyText"/>
        <w:spacing w:line="360" w:lineRule="auto"/>
        <w:rPr>
          <w:sz w:val="24"/>
          <w:szCs w:val="24"/>
        </w:rPr>
      </w:pPr>
      <w:r>
        <w:rPr>
          <w:sz w:val="24"/>
          <w:szCs w:val="24"/>
        </w:rPr>
        <w:t>SMS could not be sent</w:t>
      </w:r>
    </w:p>
    <w:p w14:paraId="1DC0C5B5" w14:textId="1DD4DE77" w:rsidR="00A103F9" w:rsidRDefault="00A103F9" w:rsidP="000F454F">
      <w:pPr>
        <w:pStyle w:val="BodyText"/>
        <w:spacing w:line="360" w:lineRule="auto"/>
        <w:rPr>
          <w:sz w:val="24"/>
          <w:szCs w:val="24"/>
        </w:rPr>
      </w:pPr>
      <w:r>
        <w:rPr>
          <w:sz w:val="24"/>
          <w:szCs w:val="24"/>
        </w:rPr>
        <w:t>Alcohol level content not detected.</w:t>
      </w:r>
    </w:p>
    <w:p w14:paraId="0A67359A" w14:textId="77777777" w:rsidR="00D64922" w:rsidRPr="00933DC2" w:rsidRDefault="00D64922" w:rsidP="000F454F">
      <w:pPr>
        <w:pStyle w:val="BodyText"/>
        <w:spacing w:line="360" w:lineRule="auto"/>
        <w:rPr>
          <w:sz w:val="24"/>
          <w:szCs w:val="24"/>
        </w:rPr>
      </w:pPr>
    </w:p>
    <w:p w14:paraId="5D4F2081" w14:textId="77777777" w:rsidR="0064273B" w:rsidRDefault="0064273B" w:rsidP="000F454F">
      <w:pPr>
        <w:pStyle w:val="BodyText"/>
        <w:spacing w:line="360" w:lineRule="auto"/>
        <w:rPr>
          <w:i/>
          <w:sz w:val="24"/>
          <w:szCs w:val="24"/>
        </w:rPr>
      </w:pPr>
    </w:p>
    <w:p w14:paraId="3F9EE0E9" w14:textId="77777777" w:rsidR="00593E79" w:rsidRDefault="00593E79" w:rsidP="000F454F">
      <w:pPr>
        <w:pStyle w:val="BodyText"/>
        <w:spacing w:line="360" w:lineRule="auto"/>
        <w:rPr>
          <w:i/>
          <w:sz w:val="24"/>
          <w:szCs w:val="24"/>
        </w:rPr>
      </w:pPr>
    </w:p>
    <w:p w14:paraId="4D2721A3" w14:textId="77777777" w:rsidR="00593E79" w:rsidRDefault="00593E79" w:rsidP="000F454F">
      <w:pPr>
        <w:pStyle w:val="BodyText"/>
        <w:spacing w:line="360" w:lineRule="auto"/>
        <w:rPr>
          <w:i/>
          <w:sz w:val="24"/>
          <w:szCs w:val="24"/>
        </w:rPr>
      </w:pPr>
    </w:p>
    <w:p w14:paraId="71423FA1" w14:textId="77777777" w:rsidR="00593E79" w:rsidRDefault="00593E79" w:rsidP="000F454F">
      <w:pPr>
        <w:pStyle w:val="BodyText"/>
        <w:spacing w:line="360" w:lineRule="auto"/>
        <w:rPr>
          <w:i/>
          <w:sz w:val="24"/>
          <w:szCs w:val="24"/>
        </w:rPr>
      </w:pPr>
    </w:p>
    <w:p w14:paraId="15900664" w14:textId="77777777" w:rsidR="00593E79" w:rsidRDefault="00593E79" w:rsidP="000F454F">
      <w:pPr>
        <w:pStyle w:val="BodyText"/>
        <w:spacing w:line="360" w:lineRule="auto"/>
        <w:rPr>
          <w:i/>
          <w:sz w:val="24"/>
          <w:szCs w:val="24"/>
        </w:rPr>
      </w:pPr>
    </w:p>
    <w:p w14:paraId="5151EA64" w14:textId="77777777" w:rsidR="00593E79" w:rsidRDefault="00593E79" w:rsidP="000F454F">
      <w:pPr>
        <w:pStyle w:val="BodyText"/>
        <w:spacing w:line="360" w:lineRule="auto"/>
        <w:rPr>
          <w:i/>
          <w:sz w:val="24"/>
          <w:szCs w:val="24"/>
        </w:rPr>
      </w:pPr>
    </w:p>
    <w:p w14:paraId="4E99E3C8" w14:textId="77777777" w:rsidR="00593E79" w:rsidRDefault="00593E79" w:rsidP="000F454F">
      <w:pPr>
        <w:pStyle w:val="BodyText"/>
        <w:spacing w:line="360" w:lineRule="auto"/>
        <w:rPr>
          <w:i/>
          <w:sz w:val="24"/>
          <w:szCs w:val="24"/>
        </w:rPr>
      </w:pPr>
    </w:p>
    <w:p w14:paraId="00C44740" w14:textId="77777777" w:rsidR="00593E79" w:rsidRDefault="00593E79" w:rsidP="000F454F">
      <w:pPr>
        <w:pStyle w:val="BodyText"/>
        <w:spacing w:line="360" w:lineRule="auto"/>
        <w:rPr>
          <w:i/>
          <w:sz w:val="24"/>
          <w:szCs w:val="24"/>
        </w:rPr>
      </w:pPr>
    </w:p>
    <w:p w14:paraId="04EE22B1" w14:textId="77777777" w:rsidR="00593E79" w:rsidRDefault="00593E79" w:rsidP="000F454F">
      <w:pPr>
        <w:pStyle w:val="BodyText"/>
        <w:spacing w:line="360" w:lineRule="auto"/>
        <w:rPr>
          <w:i/>
          <w:sz w:val="24"/>
          <w:szCs w:val="24"/>
        </w:rPr>
      </w:pPr>
    </w:p>
    <w:p w14:paraId="3EB59BDF" w14:textId="77777777" w:rsidR="00593E79" w:rsidRDefault="00593E79" w:rsidP="000F454F">
      <w:pPr>
        <w:pStyle w:val="BodyText"/>
        <w:spacing w:line="360" w:lineRule="auto"/>
        <w:rPr>
          <w:i/>
          <w:sz w:val="24"/>
          <w:szCs w:val="24"/>
        </w:rPr>
      </w:pPr>
    </w:p>
    <w:p w14:paraId="5829887E" w14:textId="77777777" w:rsidR="00593E79" w:rsidRDefault="00593E79" w:rsidP="000F454F">
      <w:pPr>
        <w:pStyle w:val="BodyText"/>
        <w:spacing w:line="360" w:lineRule="auto"/>
        <w:rPr>
          <w:i/>
          <w:sz w:val="24"/>
          <w:szCs w:val="24"/>
        </w:rPr>
      </w:pPr>
    </w:p>
    <w:p w14:paraId="4C66397E" w14:textId="77777777" w:rsidR="00593E79" w:rsidRDefault="00593E79" w:rsidP="000F454F">
      <w:pPr>
        <w:pStyle w:val="BodyText"/>
        <w:spacing w:line="360" w:lineRule="auto"/>
        <w:rPr>
          <w:i/>
          <w:sz w:val="24"/>
          <w:szCs w:val="24"/>
        </w:rPr>
      </w:pPr>
    </w:p>
    <w:p w14:paraId="08B869F3" w14:textId="77777777" w:rsidR="00593E79" w:rsidRDefault="00593E79" w:rsidP="000F454F">
      <w:pPr>
        <w:pStyle w:val="BodyText"/>
        <w:spacing w:line="360" w:lineRule="auto"/>
        <w:rPr>
          <w:i/>
          <w:sz w:val="24"/>
          <w:szCs w:val="24"/>
        </w:rPr>
      </w:pPr>
    </w:p>
    <w:p w14:paraId="25C53438" w14:textId="77777777" w:rsidR="00593E79" w:rsidRDefault="00593E79" w:rsidP="000F454F">
      <w:pPr>
        <w:pStyle w:val="BodyText"/>
        <w:spacing w:line="360" w:lineRule="auto"/>
        <w:rPr>
          <w:i/>
          <w:sz w:val="24"/>
          <w:szCs w:val="24"/>
        </w:rPr>
      </w:pPr>
    </w:p>
    <w:p w14:paraId="197110E1" w14:textId="77777777" w:rsidR="00BB33C1" w:rsidRPr="002B69B6" w:rsidRDefault="00593E79" w:rsidP="00EA2B90">
      <w:pPr>
        <w:pStyle w:val="BodyText"/>
        <w:rPr>
          <w:b/>
          <w:sz w:val="32"/>
          <w:szCs w:val="32"/>
        </w:rPr>
      </w:pPr>
      <w:r w:rsidRPr="002B69B6">
        <w:rPr>
          <w:i/>
          <w:sz w:val="32"/>
          <w:szCs w:val="32"/>
        </w:rPr>
        <w:t>C</w:t>
      </w:r>
      <w:r w:rsidRPr="002B69B6">
        <w:rPr>
          <w:b/>
          <w:sz w:val="32"/>
          <w:szCs w:val="32"/>
        </w:rPr>
        <w:t>hapter 3:</w:t>
      </w:r>
      <w:r w:rsidR="00BB33C1" w:rsidRPr="002B69B6">
        <w:rPr>
          <w:b/>
          <w:sz w:val="32"/>
          <w:szCs w:val="32"/>
        </w:rPr>
        <w:t xml:space="preserve"> Design output </w:t>
      </w:r>
    </w:p>
    <w:p w14:paraId="21A1349F" w14:textId="77777777" w:rsidR="002B69B6" w:rsidRPr="00DA4286" w:rsidRDefault="002B69B6" w:rsidP="00EA2B90">
      <w:pPr>
        <w:pStyle w:val="BodyText"/>
        <w:rPr>
          <w:b/>
        </w:rPr>
      </w:pPr>
    </w:p>
    <w:p w14:paraId="406C8A09" w14:textId="77777777" w:rsidR="001356B5" w:rsidRDefault="00B11DB5" w:rsidP="001356B5">
      <w:pPr>
        <w:pStyle w:val="BodyText"/>
        <w:spacing w:after="60"/>
        <w:jc w:val="left"/>
        <w:rPr>
          <w:b/>
          <w:bCs/>
        </w:rPr>
      </w:pPr>
      <w:r w:rsidRPr="00DA4286">
        <w:rPr>
          <w:b/>
          <w:bCs/>
        </w:rPr>
        <w:t>3</w:t>
      </w:r>
      <w:r w:rsidR="001356B5" w:rsidRPr="00DA4286">
        <w:rPr>
          <w:b/>
          <w:bCs/>
        </w:rPr>
        <w:t>.1 Implementation (coding and compilation)</w:t>
      </w:r>
    </w:p>
    <w:p w14:paraId="1EF83FAE" w14:textId="77777777" w:rsidR="002B69B6" w:rsidRPr="00DA4286" w:rsidRDefault="002B69B6" w:rsidP="001356B5">
      <w:pPr>
        <w:pStyle w:val="BodyText"/>
        <w:spacing w:after="60"/>
        <w:jc w:val="left"/>
        <w:rPr>
          <w:b/>
          <w:bCs/>
        </w:rPr>
      </w:pPr>
    </w:p>
    <w:p w14:paraId="34AFC9D5" w14:textId="77777777" w:rsidR="001356B5" w:rsidRPr="00DA4286" w:rsidRDefault="001356B5" w:rsidP="001356B5">
      <w:pPr>
        <w:pStyle w:val="BodyText"/>
        <w:rPr>
          <w:i/>
          <w:iCs/>
        </w:rPr>
      </w:pPr>
      <w:r w:rsidRPr="00DA4286">
        <w:rPr>
          <w:i/>
          <w:iCs/>
        </w:rPr>
        <w:t xml:space="preserve">Development tools used to implement the system, notes on anomalies, module and integration </w:t>
      </w:r>
      <w:r w:rsidR="00031C19" w:rsidRPr="00DA4286">
        <w:rPr>
          <w:i/>
          <w:iCs/>
        </w:rPr>
        <w:t>details</w:t>
      </w:r>
      <w:r w:rsidRPr="00DA4286">
        <w:rPr>
          <w:i/>
          <w:iCs/>
        </w:rPr>
        <w:t>, etc.</w:t>
      </w:r>
    </w:p>
    <w:p w14:paraId="56DEBF21" w14:textId="77777777" w:rsidR="0031060E" w:rsidRPr="00DA4286" w:rsidRDefault="0031060E" w:rsidP="0031060E">
      <w:pPr>
        <w:pStyle w:val="BodyText"/>
        <w:spacing w:after="60" w:line="360" w:lineRule="auto"/>
        <w:rPr>
          <w:bCs/>
          <w:i/>
          <w:sz w:val="24"/>
          <w:szCs w:val="24"/>
        </w:rPr>
      </w:pPr>
      <w:r w:rsidRPr="00DA4286">
        <w:rPr>
          <w:bCs/>
          <w:i/>
          <w:sz w:val="24"/>
          <w:szCs w:val="24"/>
        </w:rPr>
        <w:t xml:space="preserve">All device interfaces and equipment to be supported. </w:t>
      </w:r>
      <w:r w:rsidR="002B69B6" w:rsidRPr="00DA4286">
        <w:rPr>
          <w:bCs/>
          <w:i/>
          <w:sz w:val="24"/>
          <w:szCs w:val="24"/>
        </w:rPr>
        <w:t>Identify</w:t>
      </w:r>
      <w:r w:rsidRPr="00DA4286">
        <w:rPr>
          <w:bCs/>
          <w:i/>
          <w:sz w:val="24"/>
          <w:szCs w:val="24"/>
        </w:rPr>
        <w:t xml:space="preserve"> the devices and explain how they are used in your system. For those doing embedded systems, you have sensors, key pads </w:t>
      </w:r>
      <w:proofErr w:type="spellStart"/>
      <w:r w:rsidRPr="00DA4286">
        <w:rPr>
          <w:bCs/>
          <w:i/>
          <w:sz w:val="24"/>
          <w:szCs w:val="24"/>
        </w:rPr>
        <w:t>etc</w:t>
      </w:r>
      <w:proofErr w:type="spellEnd"/>
      <w:r w:rsidRPr="00DA4286">
        <w:rPr>
          <w:bCs/>
          <w:i/>
          <w:sz w:val="24"/>
          <w:szCs w:val="24"/>
        </w:rPr>
        <w:t xml:space="preserve">, mobile </w:t>
      </w:r>
      <w:r w:rsidR="002B69B6" w:rsidRPr="00DA4286">
        <w:rPr>
          <w:bCs/>
          <w:i/>
          <w:sz w:val="24"/>
          <w:szCs w:val="24"/>
        </w:rPr>
        <w:t>applications,</w:t>
      </w:r>
      <w:r w:rsidR="002B69B6">
        <w:rPr>
          <w:bCs/>
          <w:i/>
          <w:sz w:val="24"/>
          <w:szCs w:val="24"/>
        </w:rPr>
        <w:t xml:space="preserve"> you have mobile phones</w:t>
      </w:r>
      <w:r w:rsidRPr="00DA4286">
        <w:rPr>
          <w:bCs/>
          <w:i/>
          <w:sz w:val="24"/>
          <w:szCs w:val="24"/>
        </w:rPr>
        <w:t>, web, you have computers …</w:t>
      </w:r>
    </w:p>
    <w:p w14:paraId="3A572B28" w14:textId="77777777" w:rsidR="0031060E" w:rsidRPr="00DA4286" w:rsidRDefault="0031060E" w:rsidP="0031060E">
      <w:pPr>
        <w:pStyle w:val="BodyText"/>
        <w:spacing w:after="60" w:line="360" w:lineRule="auto"/>
        <w:rPr>
          <w:bCs/>
          <w:i/>
          <w:sz w:val="24"/>
          <w:szCs w:val="24"/>
        </w:rPr>
      </w:pPr>
    </w:p>
    <w:p w14:paraId="3D1F7306" w14:textId="4AFE2DB3" w:rsidR="0031060E" w:rsidRDefault="0031060E" w:rsidP="0031060E">
      <w:pPr>
        <w:pStyle w:val="BodyText"/>
        <w:spacing w:line="360" w:lineRule="auto"/>
        <w:rPr>
          <w:i/>
          <w:iCs/>
          <w:sz w:val="24"/>
          <w:szCs w:val="24"/>
        </w:rPr>
      </w:pPr>
      <w:r w:rsidRPr="00DA4286">
        <w:rPr>
          <w:i/>
          <w:iCs/>
          <w:sz w:val="24"/>
          <w:szCs w:val="24"/>
        </w:rPr>
        <w:t>The hardware and software operating environment in which to use the computer system. E.g. laboratory or office computer, the actual operating system, network, third-party ex</w:t>
      </w:r>
      <w:r w:rsidRPr="00DA4286">
        <w:rPr>
          <w:i/>
          <w:iCs/>
          <w:sz w:val="24"/>
          <w:szCs w:val="24"/>
        </w:rPr>
        <w:softHyphen/>
        <w:t>ecuta</w:t>
      </w:r>
      <w:r w:rsidRPr="00DA4286">
        <w:rPr>
          <w:i/>
          <w:iCs/>
          <w:sz w:val="24"/>
          <w:szCs w:val="24"/>
        </w:rPr>
        <w:softHyphen/>
        <w:t>bles such as Microsoft</w:t>
      </w:r>
      <w:r w:rsidRPr="00DA4286">
        <w:rPr>
          <w:i/>
          <w:iCs/>
          <w:sz w:val="24"/>
          <w:szCs w:val="24"/>
          <w:vertAlign w:val="superscript"/>
        </w:rPr>
        <w:sym w:font="Symbol" w:char="F0E2"/>
      </w:r>
      <w:r w:rsidRPr="00DA4286">
        <w:rPr>
          <w:i/>
          <w:iCs/>
          <w:sz w:val="24"/>
          <w:szCs w:val="24"/>
        </w:rPr>
        <w:t xml:space="preserve"> Ex</w:t>
      </w:r>
      <w:r w:rsidRPr="00DA4286">
        <w:rPr>
          <w:i/>
          <w:iCs/>
          <w:sz w:val="24"/>
          <w:szCs w:val="24"/>
        </w:rPr>
        <w:softHyphen/>
        <w:t>cel and Word, the actual version of the platform, etc.</w:t>
      </w:r>
    </w:p>
    <w:p w14:paraId="494BD0E5" w14:textId="7DA53CEB" w:rsidR="002E1F1B" w:rsidRPr="002E1F1B" w:rsidRDefault="00550B5A" w:rsidP="00E466CE">
      <w:pPr>
        <w:spacing w:line="360" w:lineRule="auto"/>
        <w:jc w:val="both"/>
        <w:rPr>
          <w:rFonts w:ascii="Times New Roman" w:hAnsi="Times New Roman" w:cs="Times New Roman"/>
          <w:sz w:val="24"/>
          <w:szCs w:val="24"/>
        </w:rPr>
      </w:pPr>
      <w:r>
        <w:rPr>
          <w:rFonts w:ascii="Times New Roman" w:hAnsi="Times New Roman" w:cs="Times New Roman"/>
          <w:sz w:val="24"/>
          <w:szCs w:val="24"/>
        </w:rPr>
        <w:t>The devices used are shown and listed below.</w:t>
      </w:r>
    </w:p>
    <w:p w14:paraId="142C027F" w14:textId="1786F418" w:rsidR="009B34FF" w:rsidRPr="00972EA8" w:rsidRDefault="00550B5A" w:rsidP="0031060E">
      <w:pPr>
        <w:pStyle w:val="BodyText"/>
        <w:spacing w:line="360" w:lineRule="auto"/>
        <w:rPr>
          <w:sz w:val="24"/>
          <w:szCs w:val="24"/>
        </w:rPr>
      </w:pPr>
      <w:r w:rsidRPr="00972EA8">
        <w:rPr>
          <w:sz w:val="24"/>
          <w:szCs w:val="24"/>
        </w:rPr>
        <w:t>Spark Fun Triad Spectroscopy Sensor - AS7265x (</w:t>
      </w:r>
      <w:proofErr w:type="spellStart"/>
      <w:r w:rsidRPr="00972EA8">
        <w:rPr>
          <w:sz w:val="24"/>
          <w:szCs w:val="24"/>
        </w:rPr>
        <w:t>Qwiic</w:t>
      </w:r>
      <w:proofErr w:type="spellEnd"/>
      <w:r w:rsidRPr="00972EA8">
        <w:rPr>
          <w:sz w:val="24"/>
          <w:szCs w:val="24"/>
        </w:rPr>
        <w:t>)</w:t>
      </w:r>
    </w:p>
    <w:p w14:paraId="2F4F0BC5" w14:textId="6192A9BF" w:rsidR="00550B5A" w:rsidRPr="00972EA8" w:rsidRDefault="00550B5A" w:rsidP="0031060E">
      <w:pPr>
        <w:pStyle w:val="BodyText"/>
        <w:spacing w:line="360" w:lineRule="auto"/>
        <w:rPr>
          <w:sz w:val="24"/>
          <w:szCs w:val="24"/>
        </w:rPr>
      </w:pPr>
      <w:r w:rsidRPr="00972EA8">
        <w:rPr>
          <w:sz w:val="24"/>
          <w:szCs w:val="24"/>
        </w:rPr>
        <w:t>GSM module</w:t>
      </w:r>
    </w:p>
    <w:p w14:paraId="1E2FE467" w14:textId="77777777" w:rsidR="00550B5A" w:rsidRPr="00972EA8" w:rsidRDefault="00550B5A" w:rsidP="00550B5A">
      <w:pPr>
        <w:jc w:val="both"/>
        <w:rPr>
          <w:rFonts w:ascii="Times New Roman" w:hAnsi="Times New Roman" w:cs="Times New Roman"/>
          <w:sz w:val="24"/>
          <w:szCs w:val="24"/>
        </w:rPr>
      </w:pPr>
      <w:r w:rsidRPr="00972EA8">
        <w:rPr>
          <w:rFonts w:ascii="Times New Roman" w:hAnsi="Times New Roman" w:cs="Times New Roman"/>
          <w:sz w:val="24"/>
          <w:szCs w:val="24"/>
        </w:rPr>
        <w:t>LCD display</w:t>
      </w:r>
    </w:p>
    <w:p w14:paraId="5286F348" w14:textId="707C6975" w:rsidR="00550B5A" w:rsidRPr="00972EA8" w:rsidRDefault="00550B5A" w:rsidP="0031060E">
      <w:pPr>
        <w:pStyle w:val="BodyText"/>
        <w:spacing w:line="360" w:lineRule="auto"/>
        <w:rPr>
          <w:sz w:val="24"/>
          <w:szCs w:val="24"/>
        </w:rPr>
      </w:pPr>
      <w:r w:rsidRPr="00972EA8">
        <w:rPr>
          <w:sz w:val="24"/>
          <w:szCs w:val="24"/>
        </w:rPr>
        <w:t>Power Supply</w:t>
      </w:r>
    </w:p>
    <w:p w14:paraId="6FE6A9E2" w14:textId="3D61EDBE" w:rsidR="00972EA8" w:rsidRPr="00972EA8" w:rsidRDefault="00972EA8" w:rsidP="0031060E">
      <w:pPr>
        <w:pStyle w:val="BodyText"/>
        <w:spacing w:line="360" w:lineRule="auto"/>
        <w:rPr>
          <w:sz w:val="24"/>
          <w:szCs w:val="24"/>
        </w:rPr>
      </w:pPr>
      <w:r w:rsidRPr="00972EA8">
        <w:rPr>
          <w:sz w:val="24"/>
          <w:szCs w:val="24"/>
        </w:rPr>
        <w:t>LED Conductor</w:t>
      </w:r>
    </w:p>
    <w:p w14:paraId="0C2CB897" w14:textId="77777777" w:rsidR="00550B5A" w:rsidRPr="009B34FF" w:rsidRDefault="00550B5A" w:rsidP="0031060E">
      <w:pPr>
        <w:pStyle w:val="BodyText"/>
        <w:spacing w:line="360" w:lineRule="auto"/>
        <w:rPr>
          <w:sz w:val="24"/>
          <w:szCs w:val="24"/>
        </w:rPr>
      </w:pPr>
    </w:p>
    <w:tbl>
      <w:tblPr>
        <w:tblW w:w="9322" w:type="dxa"/>
        <w:tblLayout w:type="fixed"/>
        <w:tblLook w:val="0000" w:firstRow="0" w:lastRow="0" w:firstColumn="0" w:lastColumn="0" w:noHBand="0" w:noVBand="0"/>
      </w:tblPr>
      <w:tblGrid>
        <w:gridCol w:w="9322"/>
      </w:tblGrid>
      <w:tr w:rsidR="00FF5031" w:rsidRPr="00DA4286" w14:paraId="32FE10CD" w14:textId="77777777" w:rsidTr="002B69B6">
        <w:trPr>
          <w:cantSplit/>
        </w:trPr>
        <w:tc>
          <w:tcPr>
            <w:tcW w:w="9322" w:type="dxa"/>
            <w:tcMar>
              <w:top w:w="57" w:type="dxa"/>
              <w:bottom w:w="57" w:type="dxa"/>
            </w:tcMar>
          </w:tcPr>
          <w:p w14:paraId="7A8C90AE" w14:textId="77777777" w:rsidR="00FF5031" w:rsidRDefault="00E8058A" w:rsidP="008C18D9">
            <w:pPr>
              <w:pStyle w:val="BodyText"/>
              <w:spacing w:after="60"/>
              <w:jc w:val="left"/>
              <w:rPr>
                <w:b/>
                <w:bCs/>
              </w:rPr>
            </w:pPr>
            <w:r w:rsidRPr="00DA4286">
              <w:rPr>
                <w:b/>
                <w:bCs/>
              </w:rPr>
              <w:lastRenderedPageBreak/>
              <w:t>3.4</w:t>
            </w:r>
            <w:r w:rsidR="00FF5031" w:rsidRPr="00DA4286">
              <w:rPr>
                <w:b/>
                <w:bCs/>
              </w:rPr>
              <w:t xml:space="preserve"> Documentation</w:t>
            </w:r>
          </w:p>
          <w:p w14:paraId="7D976BCD" w14:textId="77777777" w:rsidR="002B69B6" w:rsidRPr="00DA4286" w:rsidRDefault="002B69B6" w:rsidP="008C18D9">
            <w:pPr>
              <w:pStyle w:val="BodyText"/>
              <w:spacing w:after="60"/>
              <w:jc w:val="left"/>
              <w:rPr>
                <w:b/>
                <w:bCs/>
              </w:rPr>
            </w:pPr>
          </w:p>
          <w:p w14:paraId="3E237CC2" w14:textId="77777777" w:rsidR="00FF5031" w:rsidRDefault="00B11DB5" w:rsidP="002B69B6">
            <w:pPr>
              <w:pStyle w:val="BodyText"/>
              <w:spacing w:after="60"/>
              <w:rPr>
                <w:i/>
                <w:iCs/>
              </w:rPr>
            </w:pPr>
            <w:r w:rsidRPr="00DA4286">
              <w:rPr>
                <w:i/>
                <w:iCs/>
              </w:rPr>
              <w:t xml:space="preserve">What Kind of </w:t>
            </w:r>
            <w:r w:rsidR="00FF5031" w:rsidRPr="00DA4286">
              <w:rPr>
                <w:i/>
                <w:iCs/>
              </w:rPr>
              <w:t>Documentation</w:t>
            </w:r>
            <w:r w:rsidRPr="00DA4286">
              <w:rPr>
                <w:i/>
                <w:iCs/>
              </w:rPr>
              <w:t xml:space="preserve"> has </w:t>
            </w:r>
            <w:r w:rsidR="002B69B6" w:rsidRPr="00DA4286">
              <w:rPr>
                <w:i/>
                <w:iCs/>
              </w:rPr>
              <w:t>been provided</w:t>
            </w:r>
            <w:r w:rsidR="00FF5031" w:rsidRPr="00DA4286">
              <w:rPr>
                <w:i/>
                <w:iCs/>
              </w:rPr>
              <w:t xml:space="preserve"> as output from the Design </w:t>
            </w:r>
            <w:r w:rsidRPr="00DA4286">
              <w:rPr>
                <w:i/>
                <w:iCs/>
              </w:rPr>
              <w:t>and what is its role to the readers?</w:t>
            </w:r>
          </w:p>
          <w:p w14:paraId="31068125" w14:textId="28283F17" w:rsidR="00443DDF" w:rsidRPr="005A7972" w:rsidRDefault="00443DDF" w:rsidP="002B69B6">
            <w:pPr>
              <w:pStyle w:val="BodyText"/>
              <w:spacing w:after="60"/>
              <w:rPr>
                <w:sz w:val="24"/>
                <w:szCs w:val="24"/>
              </w:rPr>
            </w:pPr>
          </w:p>
          <w:p w14:paraId="340BADA0" w14:textId="77777777" w:rsidR="00443DDF" w:rsidRDefault="00443DDF" w:rsidP="002B69B6">
            <w:pPr>
              <w:pStyle w:val="BodyText"/>
              <w:spacing w:after="60"/>
              <w:rPr>
                <w:i/>
                <w:iCs/>
              </w:rPr>
            </w:pPr>
          </w:p>
          <w:p w14:paraId="7C5E21B2" w14:textId="77777777" w:rsidR="00443DDF" w:rsidRDefault="00443DDF" w:rsidP="002B69B6">
            <w:pPr>
              <w:pStyle w:val="BodyText"/>
              <w:spacing w:after="60"/>
              <w:rPr>
                <w:i/>
                <w:iCs/>
              </w:rPr>
            </w:pPr>
          </w:p>
          <w:p w14:paraId="1CA71AF4" w14:textId="77777777" w:rsidR="00443DDF" w:rsidRDefault="00443DDF" w:rsidP="002B69B6">
            <w:pPr>
              <w:pStyle w:val="BodyText"/>
              <w:spacing w:after="60"/>
              <w:rPr>
                <w:i/>
                <w:iCs/>
              </w:rPr>
            </w:pPr>
          </w:p>
          <w:p w14:paraId="11A4F55B" w14:textId="77777777" w:rsidR="00443DDF" w:rsidRDefault="00443DDF" w:rsidP="002B69B6">
            <w:pPr>
              <w:pStyle w:val="BodyText"/>
              <w:spacing w:after="60"/>
              <w:rPr>
                <w:i/>
                <w:iCs/>
              </w:rPr>
            </w:pPr>
          </w:p>
          <w:p w14:paraId="4B1851BA" w14:textId="77777777" w:rsidR="00443DDF" w:rsidRDefault="00443DDF" w:rsidP="002B69B6">
            <w:pPr>
              <w:pStyle w:val="BodyText"/>
              <w:spacing w:after="60"/>
              <w:rPr>
                <w:i/>
                <w:iCs/>
              </w:rPr>
            </w:pPr>
          </w:p>
          <w:p w14:paraId="350F9CC5" w14:textId="0065591D" w:rsidR="00443DDF" w:rsidRPr="00DA4286" w:rsidRDefault="00443DDF" w:rsidP="002B69B6">
            <w:pPr>
              <w:pStyle w:val="BodyText"/>
              <w:spacing w:after="60"/>
              <w:rPr>
                <w:b/>
                <w:bCs/>
              </w:rPr>
            </w:pPr>
          </w:p>
        </w:tc>
      </w:tr>
      <w:tr w:rsidR="00FF5031" w:rsidRPr="00DA4286" w14:paraId="7C1D11A8" w14:textId="77777777" w:rsidTr="002B69B6">
        <w:trPr>
          <w:cantSplit/>
        </w:trPr>
        <w:tc>
          <w:tcPr>
            <w:tcW w:w="9322" w:type="dxa"/>
            <w:tcMar>
              <w:top w:w="57" w:type="dxa"/>
              <w:bottom w:w="57" w:type="dxa"/>
            </w:tcMar>
          </w:tcPr>
          <w:p w14:paraId="57D75D24" w14:textId="77777777" w:rsidR="00FF5031" w:rsidRPr="00DA4286" w:rsidRDefault="00070FFF" w:rsidP="00B11DB5">
            <w:pPr>
              <w:pStyle w:val="BodyText"/>
              <w:spacing w:after="60"/>
              <w:jc w:val="left"/>
              <w:rPr>
                <w:b/>
                <w:bCs/>
                <w:i/>
                <w:iCs/>
                <w:u w:val="single"/>
              </w:rPr>
            </w:pPr>
            <w:r w:rsidRPr="00DA4286">
              <w:rPr>
                <w:b/>
                <w:bCs/>
                <w:i/>
                <w:u w:val="single"/>
              </w:rPr>
              <w:t>Table</w:t>
            </w:r>
            <w:r w:rsidR="00B11DB5" w:rsidRPr="00DA4286">
              <w:rPr>
                <w:b/>
                <w:bCs/>
                <w:i/>
                <w:u w:val="single"/>
              </w:rPr>
              <w:t xml:space="preserve"> No:</w:t>
            </w:r>
            <w:r w:rsidRPr="00DA4286">
              <w:rPr>
                <w:b/>
                <w:bCs/>
                <w:i/>
                <w:u w:val="single"/>
              </w:rPr>
              <w:t xml:space="preserve"> Design details</w:t>
            </w:r>
            <w:r w:rsidR="002B69B6">
              <w:rPr>
                <w:b/>
                <w:bCs/>
                <w:i/>
                <w:u w:val="single"/>
              </w:rPr>
              <w:t xml:space="preserve"> (check all that apply to your project. Make sure you can defend what you tick )</w:t>
            </w:r>
          </w:p>
        </w:tc>
      </w:tr>
    </w:tbl>
    <w:p w14:paraId="023B433C" w14:textId="77777777" w:rsidR="00FF5031" w:rsidRPr="00DA4286" w:rsidRDefault="00FF5031" w:rsidP="00FF5031">
      <w:pPr>
        <w:pStyle w:val="BodyText"/>
        <w:rPr>
          <w:i/>
          <w:i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EA2B90" w:rsidRPr="00DA4286" w14:paraId="7AC4C786" w14:textId="77777777" w:rsidTr="00913B44">
        <w:trPr>
          <w:cantSplit/>
          <w:tblHeader/>
        </w:trPr>
        <w:tc>
          <w:tcPr>
            <w:tcW w:w="2802" w:type="dxa"/>
            <w:shd w:val="clear" w:color="auto" w:fill="E0E0E0"/>
            <w:tcMar>
              <w:top w:w="57" w:type="dxa"/>
              <w:bottom w:w="57" w:type="dxa"/>
            </w:tcMar>
          </w:tcPr>
          <w:p w14:paraId="368F092C" w14:textId="77777777" w:rsidR="00EA2B90" w:rsidRPr="00DA4286" w:rsidRDefault="00EA2B90" w:rsidP="00913B44">
            <w:pPr>
              <w:pStyle w:val="BodyText"/>
              <w:keepNext/>
              <w:spacing w:after="0"/>
              <w:jc w:val="left"/>
              <w:rPr>
                <w:i/>
                <w:iCs/>
              </w:rPr>
            </w:pPr>
            <w:r w:rsidRPr="00DA4286">
              <w:rPr>
                <w:i/>
                <w:iCs/>
              </w:rPr>
              <w:t>Topics</w:t>
            </w:r>
          </w:p>
        </w:tc>
        <w:tc>
          <w:tcPr>
            <w:tcW w:w="6520" w:type="dxa"/>
            <w:gridSpan w:val="2"/>
            <w:shd w:val="clear" w:color="auto" w:fill="E0E0E0"/>
            <w:tcMar>
              <w:top w:w="57" w:type="dxa"/>
              <w:bottom w:w="57" w:type="dxa"/>
            </w:tcMar>
          </w:tcPr>
          <w:p w14:paraId="285FB58E" w14:textId="77777777" w:rsidR="00EA2B90" w:rsidRPr="00DA4286" w:rsidRDefault="00EA2B90" w:rsidP="00913B44">
            <w:pPr>
              <w:pStyle w:val="BodyText"/>
              <w:spacing w:after="0"/>
              <w:jc w:val="left"/>
              <w:rPr>
                <w:b/>
                <w:bCs/>
              </w:rPr>
            </w:pPr>
            <w:r w:rsidRPr="00DA4286">
              <w:rPr>
                <w:b/>
                <w:bCs/>
              </w:rPr>
              <w:t xml:space="preserve"> Design output</w:t>
            </w:r>
          </w:p>
        </w:tc>
      </w:tr>
      <w:tr w:rsidR="00EA2B90" w:rsidRPr="00DA4286" w14:paraId="2351C994" w14:textId="77777777" w:rsidTr="00913B44">
        <w:trPr>
          <w:cantSplit/>
        </w:trPr>
        <w:tc>
          <w:tcPr>
            <w:tcW w:w="2802" w:type="dxa"/>
            <w:tcMar>
              <w:top w:w="57" w:type="dxa"/>
              <w:bottom w:w="57" w:type="dxa"/>
            </w:tcMar>
          </w:tcPr>
          <w:p w14:paraId="6A274FB2" w14:textId="77777777" w:rsidR="00EA2B90" w:rsidRPr="00DA4286" w:rsidRDefault="00EA2B90" w:rsidP="00913B44">
            <w:pPr>
              <w:pStyle w:val="BodyText"/>
              <w:spacing w:after="60"/>
              <w:jc w:val="left"/>
              <w:rPr>
                <w:b/>
                <w:bCs/>
              </w:rPr>
            </w:pPr>
            <w:r w:rsidRPr="00DA4286">
              <w:rPr>
                <w:b/>
                <w:bCs/>
              </w:rPr>
              <w:t>Good programming practice</w:t>
            </w:r>
          </w:p>
          <w:p w14:paraId="01294EC9" w14:textId="77777777" w:rsidR="00EA2B90" w:rsidRPr="00DA4286" w:rsidRDefault="00EA2B90" w:rsidP="00913B44">
            <w:pPr>
              <w:pStyle w:val="BodyText"/>
              <w:spacing w:after="60"/>
              <w:jc w:val="left"/>
              <w:rPr>
                <w:b/>
                <w:bCs/>
                <w:i/>
                <w:iCs/>
              </w:rPr>
            </w:pPr>
            <w:r w:rsidRPr="00DA4286">
              <w:rPr>
                <w:i/>
                <w:iCs/>
              </w:rPr>
              <w:t>Efforts made to meet the recommendations for good programming practice...</w:t>
            </w:r>
          </w:p>
        </w:tc>
        <w:tc>
          <w:tcPr>
            <w:tcW w:w="3260" w:type="dxa"/>
            <w:tcMar>
              <w:top w:w="57" w:type="dxa"/>
              <w:bottom w:w="57" w:type="dxa"/>
            </w:tcMar>
          </w:tcPr>
          <w:p w14:paraId="28C036CF" w14:textId="77777777" w:rsidR="00EA2B90" w:rsidRPr="00DA4286" w:rsidRDefault="00EA2B90" w:rsidP="00913B44">
            <w:pPr>
              <w:pStyle w:val="BodyText"/>
              <w:jc w:val="left"/>
            </w:pPr>
            <w:r w:rsidRPr="00DA4286">
              <w:t>Source code is...</w:t>
            </w:r>
          </w:p>
          <w:p w14:paraId="7103691B" w14:textId="48925DC5" w:rsidR="00EA2B90" w:rsidRPr="00DA4286" w:rsidRDefault="00532A3C" w:rsidP="00913B44">
            <w:pPr>
              <w:pStyle w:val="BodyText"/>
              <w:spacing w:after="0"/>
              <w:jc w:val="left"/>
            </w:pPr>
            <w:r w:rsidRPr="00DA4286">
              <w:object w:dxaOrig="1440" w:dyaOrig="1440" w14:anchorId="1F0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13" o:title=""/>
                </v:shape>
                <w:control r:id="rId14" w:name="CheckBox121" w:shapeid="_x0000_i1109"/>
              </w:object>
            </w:r>
          </w:p>
          <w:p w14:paraId="2AE42835" w14:textId="59BB6E0B" w:rsidR="00EA2B90" w:rsidRPr="00DA4286" w:rsidRDefault="00532A3C" w:rsidP="00913B44">
            <w:pPr>
              <w:pStyle w:val="BodyText"/>
              <w:spacing w:after="0"/>
              <w:jc w:val="left"/>
              <w:rPr>
                <w:sz w:val="18"/>
                <w:szCs w:val="18"/>
              </w:rPr>
            </w:pPr>
            <w:r w:rsidRPr="00DA4286">
              <w:rPr>
                <w:sz w:val="18"/>
                <w:szCs w:val="18"/>
              </w:rPr>
              <w:object w:dxaOrig="1440" w:dyaOrig="1440" w14:anchorId="7B25D336">
                <v:shape id="_x0000_i1111" type="#_x0000_t75" style="width:150pt;height:20.25pt" o:ole="">
                  <v:imagedata r:id="rId15" o:title=""/>
                </v:shape>
                <w:control r:id="rId16" w:name="CheckBox131" w:shapeid="_x0000_i1111"/>
              </w:object>
            </w:r>
          </w:p>
          <w:p w14:paraId="0DE75100" w14:textId="2E4086CA" w:rsidR="00EA2B90" w:rsidRPr="00DA4286" w:rsidRDefault="00532A3C" w:rsidP="00913B44">
            <w:pPr>
              <w:pStyle w:val="BodyText"/>
              <w:spacing w:after="0"/>
              <w:jc w:val="left"/>
            </w:pPr>
            <w:r w:rsidRPr="00DA4286">
              <w:object w:dxaOrig="1440" w:dyaOrig="1440" w14:anchorId="7524BB72">
                <v:shape id="_x0000_i1113" type="#_x0000_t75" style="width:148.5pt;height:20.25pt" o:ole="">
                  <v:imagedata r:id="rId17" o:title=""/>
                </v:shape>
                <w:control r:id="rId18" w:name="CheckBox141" w:shapeid="_x0000_i1113"/>
              </w:object>
            </w:r>
          </w:p>
          <w:p w14:paraId="7E1B1502" w14:textId="0C2311F0" w:rsidR="00EA2B90" w:rsidRPr="00DA4286" w:rsidRDefault="00532A3C" w:rsidP="00913B44">
            <w:pPr>
              <w:pStyle w:val="BodyText"/>
              <w:spacing w:after="0"/>
              <w:jc w:val="left"/>
            </w:pPr>
            <w:r w:rsidRPr="00DA4286">
              <w:object w:dxaOrig="1440" w:dyaOrig="1440" w14:anchorId="1D37F5EF">
                <v:shape id="_x0000_i1115" type="#_x0000_t75" style="width:147pt;height:20.25pt" o:ole="">
                  <v:imagedata r:id="rId19" o:title=""/>
                </v:shape>
                <w:control r:id="rId20" w:name="CheckBox151" w:shapeid="_x0000_i1115"/>
              </w:object>
            </w:r>
          </w:p>
          <w:p w14:paraId="7001EDC7" w14:textId="41F38170" w:rsidR="00EA2B90" w:rsidRPr="00DA4286" w:rsidRDefault="00532A3C" w:rsidP="00913B44">
            <w:pPr>
              <w:pStyle w:val="BodyText"/>
              <w:spacing w:after="0"/>
              <w:jc w:val="left"/>
            </w:pPr>
            <w:r w:rsidRPr="00DA4286">
              <w:object w:dxaOrig="1440" w:dyaOrig="1440" w14:anchorId="06E28C7F">
                <v:shape id="_x0000_i1117" type="#_x0000_t75" style="width:147.75pt;height:20.25pt" o:ole="">
                  <v:imagedata r:id="rId21" o:title=""/>
                </v:shape>
                <w:control r:id="rId22" w:name="CheckBox161" w:shapeid="_x0000_i1117"/>
              </w:object>
            </w:r>
          </w:p>
        </w:tc>
        <w:tc>
          <w:tcPr>
            <w:tcW w:w="3260" w:type="dxa"/>
          </w:tcPr>
          <w:p w14:paraId="150BD578" w14:textId="77777777" w:rsidR="00EA2B90" w:rsidRPr="00DA4286" w:rsidRDefault="00EA2B90" w:rsidP="00913B44">
            <w:pPr>
              <w:pStyle w:val="BodyText"/>
              <w:jc w:val="left"/>
            </w:pPr>
            <w:r w:rsidRPr="00DA4286">
              <w:t>Source code contains...</w:t>
            </w:r>
          </w:p>
          <w:p w14:paraId="02091EE9" w14:textId="0367F67E" w:rsidR="00EA2B90" w:rsidRPr="00DA4286" w:rsidRDefault="00532A3C" w:rsidP="00913B44">
            <w:pPr>
              <w:pStyle w:val="BodyText"/>
              <w:spacing w:after="0"/>
              <w:jc w:val="left"/>
            </w:pPr>
            <w:r w:rsidRPr="00DA4286">
              <w:object w:dxaOrig="1440" w:dyaOrig="1440" w14:anchorId="3C34A03B">
                <v:shape id="_x0000_i1119" type="#_x0000_t75" style="width:150pt;height:20.25pt" o:ole="">
                  <v:imagedata r:id="rId23" o:title=""/>
                </v:shape>
                <w:control r:id="rId24" w:name="CheckBox171" w:shapeid="_x0000_i1119"/>
              </w:object>
            </w:r>
          </w:p>
          <w:p w14:paraId="32F37A9B" w14:textId="4CF93787" w:rsidR="00EA2B90" w:rsidRPr="00DA4286" w:rsidRDefault="00532A3C" w:rsidP="00913B44">
            <w:pPr>
              <w:pStyle w:val="BodyText"/>
              <w:spacing w:after="0"/>
              <w:jc w:val="left"/>
            </w:pPr>
            <w:r w:rsidRPr="00DA4286">
              <w:object w:dxaOrig="1440" w:dyaOrig="1440" w14:anchorId="49F3C4D6">
                <v:shape id="_x0000_i1121" type="#_x0000_t75" style="width:150.75pt;height:20.25pt" o:ole="">
                  <v:imagedata r:id="rId25" o:title=""/>
                </v:shape>
                <w:control r:id="rId26" w:name="CheckBox181" w:shapeid="_x0000_i1121"/>
              </w:object>
            </w:r>
          </w:p>
          <w:p w14:paraId="41B35B5C" w14:textId="3482555A" w:rsidR="00EA2B90" w:rsidRPr="00DA4286" w:rsidRDefault="00532A3C" w:rsidP="00913B44">
            <w:pPr>
              <w:pStyle w:val="BodyText"/>
              <w:spacing w:after="0"/>
              <w:jc w:val="left"/>
            </w:pPr>
            <w:r w:rsidRPr="00DA4286">
              <w:object w:dxaOrig="1440" w:dyaOrig="1440" w14:anchorId="27D31192">
                <v:shape id="_x0000_i1123" type="#_x0000_t75" style="width:147.75pt;height:20.25pt" o:ole="">
                  <v:imagedata r:id="rId27" o:title=""/>
                </v:shape>
                <w:control r:id="rId28" w:name="CheckBox191" w:shapeid="_x0000_i1123"/>
              </w:object>
            </w:r>
          </w:p>
          <w:p w14:paraId="18C4BB1B" w14:textId="11417786" w:rsidR="00EA2B90" w:rsidRPr="00DA4286" w:rsidRDefault="00532A3C" w:rsidP="00913B44">
            <w:pPr>
              <w:pStyle w:val="BodyText"/>
              <w:spacing w:after="0"/>
              <w:jc w:val="left"/>
            </w:pPr>
            <w:r w:rsidRPr="00DA4286">
              <w:object w:dxaOrig="1440" w:dyaOrig="1440" w14:anchorId="6755E0FC">
                <v:shape id="_x0000_i1125" type="#_x0000_t75" style="width:147.75pt;height:20.25pt" o:ole="">
                  <v:imagedata r:id="rId29" o:title=""/>
                </v:shape>
                <w:control r:id="rId30" w:name="CheckBox201" w:shapeid="_x0000_i1125"/>
              </w:object>
            </w:r>
          </w:p>
          <w:p w14:paraId="4E4AB6C0" w14:textId="56A74841" w:rsidR="00EA2B90" w:rsidRPr="00DA4286" w:rsidRDefault="00532A3C" w:rsidP="00913B44">
            <w:pPr>
              <w:pStyle w:val="BodyText"/>
              <w:spacing w:after="0"/>
              <w:jc w:val="left"/>
            </w:pPr>
            <w:r w:rsidRPr="00DA4286">
              <w:object w:dxaOrig="1440" w:dyaOrig="1440" w14:anchorId="64A5004E">
                <v:shape id="_x0000_i1127" type="#_x0000_t75" style="width:145.5pt;height:20.25pt" o:ole="">
                  <v:imagedata r:id="rId31" o:title=""/>
                </v:shape>
                <w:control r:id="rId32" w:name="CheckBox211" w:shapeid="_x0000_i1127"/>
              </w:object>
            </w:r>
          </w:p>
        </w:tc>
      </w:tr>
      <w:tr w:rsidR="00EA2B90" w:rsidRPr="00DA4286" w14:paraId="5D72677D" w14:textId="77777777" w:rsidTr="00913B44">
        <w:trPr>
          <w:cantSplit/>
        </w:trPr>
        <w:tc>
          <w:tcPr>
            <w:tcW w:w="2802" w:type="dxa"/>
            <w:tcMar>
              <w:top w:w="57" w:type="dxa"/>
              <w:bottom w:w="57" w:type="dxa"/>
            </w:tcMar>
          </w:tcPr>
          <w:p w14:paraId="13AF06D7" w14:textId="77777777" w:rsidR="00EA2B90" w:rsidRPr="00DA4286" w:rsidRDefault="00EA2B90" w:rsidP="00913B44">
            <w:pPr>
              <w:pStyle w:val="BodyText"/>
              <w:spacing w:after="60"/>
              <w:jc w:val="left"/>
              <w:rPr>
                <w:b/>
                <w:bCs/>
              </w:rPr>
            </w:pPr>
            <w:r w:rsidRPr="00DA4286">
              <w:rPr>
                <w:b/>
                <w:bCs/>
              </w:rPr>
              <w:t>Windows programming</w:t>
            </w:r>
          </w:p>
          <w:p w14:paraId="3CA611F0" w14:textId="77777777" w:rsidR="00EA2B90" w:rsidRPr="00DA4286" w:rsidRDefault="00EA2B90" w:rsidP="00913B44">
            <w:pPr>
              <w:pStyle w:val="BodyText"/>
              <w:spacing w:after="60"/>
              <w:jc w:val="left"/>
              <w:rPr>
                <w:b/>
                <w:bCs/>
              </w:rPr>
            </w:pPr>
            <w:r w:rsidRPr="00DA4286">
              <w:rPr>
                <w:i/>
                <w:iCs/>
              </w:rPr>
              <w:t>If implementing Windows applications...</w:t>
            </w:r>
            <w:ins w:id="0" w:author="nsabagwa mary" w:date="2013-05-23T13:32:00Z">
              <w:r w:rsidR="00870B9E" w:rsidRPr="00DA4286">
                <w:rPr>
                  <w:i/>
                  <w:iCs/>
                </w:rPr>
                <w:t xml:space="preserve"> remove this row</w:t>
              </w:r>
            </w:ins>
          </w:p>
        </w:tc>
        <w:tc>
          <w:tcPr>
            <w:tcW w:w="6520" w:type="dxa"/>
            <w:gridSpan w:val="2"/>
            <w:tcMar>
              <w:top w:w="57" w:type="dxa"/>
              <w:bottom w:w="57" w:type="dxa"/>
            </w:tcMar>
          </w:tcPr>
          <w:p w14:paraId="4A0B07FE" w14:textId="3B016DDC" w:rsidR="00EA2B90" w:rsidRPr="00DA4286" w:rsidRDefault="00532A3C" w:rsidP="00913B44">
            <w:pPr>
              <w:pStyle w:val="BodyText"/>
              <w:spacing w:after="0"/>
              <w:jc w:val="left"/>
            </w:pPr>
            <w:r w:rsidRPr="00DA4286">
              <w:object w:dxaOrig="1440" w:dyaOrig="1440" w14:anchorId="2909AB98">
                <v:shape id="_x0000_i1129" type="#_x0000_t75" style="width:310.5pt;height:20.25pt" o:ole="">
                  <v:imagedata r:id="rId33" o:title=""/>
                </v:shape>
                <w:control r:id="rId34" w:name="CheckBox221" w:shapeid="_x0000_i1129"/>
              </w:object>
            </w:r>
          </w:p>
          <w:p w14:paraId="243E7304" w14:textId="20C800E0" w:rsidR="00EA2B90" w:rsidRPr="00DA4286" w:rsidRDefault="00532A3C" w:rsidP="00913B44">
            <w:pPr>
              <w:pStyle w:val="BodyText"/>
              <w:spacing w:after="0"/>
              <w:jc w:val="left"/>
            </w:pPr>
            <w:r w:rsidRPr="00DA4286">
              <w:object w:dxaOrig="1440" w:dyaOrig="1440" w14:anchorId="7308B856">
                <v:shape id="_x0000_i1131" type="#_x0000_t75" style="width:312.75pt;height:20.25pt" o:ole="">
                  <v:imagedata r:id="rId35" o:title=""/>
                </v:shape>
                <w:control r:id="rId36" w:name="CheckBox231" w:shapeid="_x0000_i1131"/>
              </w:object>
            </w:r>
          </w:p>
          <w:p w14:paraId="0ACF2ED5" w14:textId="63D10691" w:rsidR="00EA2B90" w:rsidRPr="00DA4286" w:rsidRDefault="00532A3C" w:rsidP="00913B44">
            <w:pPr>
              <w:pStyle w:val="BodyText"/>
              <w:spacing w:after="0"/>
              <w:jc w:val="left"/>
            </w:pPr>
            <w:r w:rsidRPr="00DA4286">
              <w:object w:dxaOrig="1440" w:dyaOrig="1440" w14:anchorId="3094BE71">
                <v:shape id="_x0000_i1133" type="#_x0000_t75" style="width:313.5pt;height:20.25pt" o:ole="">
                  <v:imagedata r:id="rId37" o:title=""/>
                </v:shape>
                <w:control r:id="rId38" w:name="CheckBox241" w:shapeid="_x0000_i1133"/>
              </w:object>
            </w:r>
          </w:p>
          <w:p w14:paraId="494454B4" w14:textId="77777777" w:rsidR="00EA2B90" w:rsidRPr="00DA4286" w:rsidRDefault="00EA2B90" w:rsidP="00913B44">
            <w:pPr>
              <w:pStyle w:val="BodyText"/>
              <w:spacing w:after="0"/>
              <w:jc w:val="left"/>
            </w:pPr>
            <w:r w:rsidRPr="00DA4286">
              <w:t>Comments:</w:t>
            </w:r>
          </w:p>
        </w:tc>
      </w:tr>
      <w:tr w:rsidR="00EA2B90" w:rsidRPr="00DA4286" w14:paraId="43641B94" w14:textId="77777777" w:rsidTr="00913B44">
        <w:trPr>
          <w:cantSplit/>
        </w:trPr>
        <w:tc>
          <w:tcPr>
            <w:tcW w:w="2802" w:type="dxa"/>
            <w:tcMar>
              <w:top w:w="57" w:type="dxa"/>
              <w:bottom w:w="57" w:type="dxa"/>
            </w:tcMar>
          </w:tcPr>
          <w:p w14:paraId="08F9080C" w14:textId="77777777" w:rsidR="00EA2B90" w:rsidRPr="00DA4286" w:rsidRDefault="00EA2B90" w:rsidP="00913B44">
            <w:pPr>
              <w:pStyle w:val="BodyText"/>
              <w:spacing w:after="60"/>
              <w:jc w:val="left"/>
              <w:rPr>
                <w:b/>
                <w:bCs/>
              </w:rPr>
            </w:pPr>
            <w:r w:rsidRPr="00DA4286">
              <w:rPr>
                <w:b/>
                <w:bCs/>
              </w:rPr>
              <w:t>Dynamic testing</w:t>
            </w:r>
          </w:p>
          <w:p w14:paraId="54B65B79" w14:textId="77777777" w:rsidR="00EA2B90" w:rsidRPr="00DA4286" w:rsidRDefault="00EA2B90" w:rsidP="00913B44">
            <w:pPr>
              <w:pStyle w:val="BodyText"/>
              <w:spacing w:after="60"/>
              <w:jc w:val="left"/>
              <w:rPr>
                <w:b/>
                <w:bCs/>
              </w:rPr>
            </w:pPr>
            <w:r w:rsidRPr="00DA4286">
              <w:rPr>
                <w:i/>
                <w:iCs/>
              </w:rPr>
              <w:t>Step-by-step testing made dynamically during the implementation...</w:t>
            </w:r>
          </w:p>
        </w:tc>
        <w:tc>
          <w:tcPr>
            <w:tcW w:w="6520" w:type="dxa"/>
            <w:gridSpan w:val="2"/>
            <w:tcMar>
              <w:top w:w="57" w:type="dxa"/>
              <w:bottom w:w="57" w:type="dxa"/>
            </w:tcMar>
          </w:tcPr>
          <w:p w14:paraId="72E003C0" w14:textId="1F785A99" w:rsidR="00EA2B90" w:rsidRPr="00DA4286" w:rsidRDefault="00532A3C" w:rsidP="00913B44">
            <w:pPr>
              <w:pStyle w:val="BodyText"/>
              <w:spacing w:after="0"/>
              <w:jc w:val="left"/>
            </w:pPr>
            <w:r w:rsidRPr="00DA4286">
              <w:object w:dxaOrig="1440" w:dyaOrig="1440" w14:anchorId="555AD0FD">
                <v:shape id="_x0000_i1135" type="#_x0000_t75" style="width:309.75pt;height:20.25pt" o:ole="">
                  <v:imagedata r:id="rId39" o:title=""/>
                </v:shape>
                <w:control r:id="rId40" w:name="CheckBox251" w:shapeid="_x0000_i1135"/>
              </w:object>
            </w:r>
          </w:p>
          <w:p w14:paraId="16FCD1F1" w14:textId="299C084C" w:rsidR="00EA2B90" w:rsidRPr="00DA4286" w:rsidRDefault="00532A3C" w:rsidP="00913B44">
            <w:pPr>
              <w:pStyle w:val="BodyText"/>
              <w:spacing w:after="0"/>
              <w:jc w:val="left"/>
            </w:pPr>
            <w:r w:rsidRPr="00DA4286">
              <w:object w:dxaOrig="1440" w:dyaOrig="1440" w14:anchorId="18104EE2">
                <v:shape id="_x0000_i1137" type="#_x0000_t75" style="width:311.25pt;height:20.25pt" o:ole="">
                  <v:imagedata r:id="rId41" o:title=""/>
                </v:shape>
                <w:control r:id="rId42" w:name="CheckBox261" w:shapeid="_x0000_i1137"/>
              </w:object>
            </w:r>
          </w:p>
          <w:p w14:paraId="7C0EC152" w14:textId="27757703" w:rsidR="00EA2B90" w:rsidRPr="00DA4286" w:rsidRDefault="00532A3C" w:rsidP="00913B44">
            <w:pPr>
              <w:pStyle w:val="BodyText"/>
              <w:spacing w:after="0"/>
              <w:jc w:val="left"/>
            </w:pPr>
            <w:r w:rsidRPr="00DA4286">
              <w:object w:dxaOrig="1440" w:dyaOrig="1440" w14:anchorId="44AEE6D4">
                <v:shape id="_x0000_i1139" type="#_x0000_t75" style="width:309.75pt;height:20.25pt" o:ole="">
                  <v:imagedata r:id="rId43" o:title=""/>
                </v:shape>
                <w:control r:id="rId44" w:name="CheckBox271" w:shapeid="_x0000_i1139"/>
              </w:object>
            </w:r>
          </w:p>
          <w:p w14:paraId="5D1B5E86" w14:textId="0BF08AE4" w:rsidR="00EA2B90" w:rsidRPr="00DA4286" w:rsidRDefault="00532A3C" w:rsidP="00913B44">
            <w:pPr>
              <w:pStyle w:val="BodyText"/>
              <w:spacing w:after="0"/>
              <w:jc w:val="left"/>
            </w:pPr>
            <w:r w:rsidRPr="00DA4286">
              <w:object w:dxaOrig="1440" w:dyaOrig="1440" w14:anchorId="04DA2BBC">
                <v:shape id="_x0000_i1141" type="#_x0000_t75" style="width:309pt;height:20.25pt" o:ole="">
                  <v:imagedata r:id="rId45" o:title=""/>
                </v:shape>
                <w:control r:id="rId46" w:name="CheckBox281" w:shapeid="_x0000_i1141"/>
              </w:object>
            </w:r>
          </w:p>
          <w:p w14:paraId="7E061EB5" w14:textId="1495FC98" w:rsidR="00EA2B90" w:rsidRPr="00DA4286" w:rsidRDefault="00532A3C" w:rsidP="00913B44">
            <w:pPr>
              <w:pStyle w:val="BodyText"/>
              <w:spacing w:after="0"/>
              <w:jc w:val="left"/>
            </w:pPr>
            <w:r w:rsidRPr="00DA4286">
              <w:object w:dxaOrig="1440" w:dyaOrig="1440" w14:anchorId="40CC812C">
                <v:shape id="_x0000_i1143" type="#_x0000_t75" style="width:311.25pt;height:20.25pt" o:ole="">
                  <v:imagedata r:id="rId47" o:title=""/>
                </v:shape>
                <w:control r:id="rId48" w:name="CheckBox291" w:shapeid="_x0000_i1143"/>
              </w:object>
            </w:r>
          </w:p>
          <w:p w14:paraId="4BD4F266" w14:textId="77777777" w:rsidR="00EA2B90" w:rsidRPr="00DA4286" w:rsidRDefault="00EA2B90" w:rsidP="00913B44">
            <w:pPr>
              <w:pStyle w:val="BodyText"/>
              <w:spacing w:after="0"/>
              <w:jc w:val="left"/>
            </w:pPr>
            <w:r w:rsidRPr="00DA4286">
              <w:t xml:space="preserve">Comments: </w:t>
            </w:r>
          </w:p>
        </w:tc>
      </w:tr>
    </w:tbl>
    <w:p w14:paraId="7282E583" w14:textId="77777777" w:rsidR="00070FFF" w:rsidRDefault="00070FFF" w:rsidP="00EA2B90">
      <w:pPr>
        <w:pStyle w:val="BodyText"/>
        <w:rPr>
          <w:b/>
          <w:bCs/>
        </w:rPr>
      </w:pPr>
    </w:p>
    <w:p w14:paraId="22ABD03F" w14:textId="77777777" w:rsidR="00DA4286" w:rsidRDefault="00DA4286" w:rsidP="00EA2B90">
      <w:pPr>
        <w:pStyle w:val="BodyText"/>
        <w:rPr>
          <w:b/>
          <w:bCs/>
        </w:rPr>
      </w:pPr>
    </w:p>
    <w:p w14:paraId="3460CBE4" w14:textId="77777777" w:rsidR="00DA4286" w:rsidRDefault="00DA4286" w:rsidP="00EA2B90">
      <w:pPr>
        <w:pStyle w:val="BodyText"/>
        <w:rPr>
          <w:b/>
          <w:bCs/>
        </w:rPr>
      </w:pPr>
    </w:p>
    <w:p w14:paraId="007ABCDA" w14:textId="77777777" w:rsidR="00DA4286" w:rsidRDefault="00DA4286" w:rsidP="00EA2B90">
      <w:pPr>
        <w:pStyle w:val="BodyText"/>
        <w:rPr>
          <w:b/>
          <w:bCs/>
        </w:rPr>
      </w:pPr>
    </w:p>
    <w:p w14:paraId="7FABB48F" w14:textId="77777777" w:rsidR="00DA4286" w:rsidRDefault="00DA4286" w:rsidP="00EA2B90">
      <w:pPr>
        <w:pStyle w:val="BodyText"/>
        <w:rPr>
          <w:b/>
          <w:bCs/>
        </w:rPr>
      </w:pPr>
    </w:p>
    <w:p w14:paraId="793AC915" w14:textId="77777777" w:rsidR="00DA4286" w:rsidRDefault="00DA4286" w:rsidP="00EA2B90">
      <w:pPr>
        <w:pStyle w:val="BodyText"/>
        <w:rPr>
          <w:b/>
          <w:bCs/>
        </w:rPr>
      </w:pPr>
    </w:p>
    <w:p w14:paraId="5F412F07" w14:textId="77777777" w:rsidR="00DA4286" w:rsidRDefault="00DA4286" w:rsidP="00EA2B90">
      <w:pPr>
        <w:pStyle w:val="BodyText"/>
        <w:rPr>
          <w:b/>
          <w:bCs/>
        </w:rPr>
      </w:pPr>
    </w:p>
    <w:p w14:paraId="62B5F7E2" w14:textId="77777777" w:rsidR="00DA4286" w:rsidRDefault="00DA4286" w:rsidP="00EA2B90">
      <w:pPr>
        <w:pStyle w:val="BodyText"/>
        <w:rPr>
          <w:b/>
          <w:bCs/>
        </w:rPr>
      </w:pPr>
    </w:p>
    <w:p w14:paraId="79F378DB" w14:textId="77777777" w:rsidR="00DA4286" w:rsidRDefault="00DA4286" w:rsidP="00EA2B90">
      <w:pPr>
        <w:pStyle w:val="BodyText"/>
        <w:rPr>
          <w:b/>
          <w:bCs/>
        </w:rPr>
      </w:pPr>
    </w:p>
    <w:p w14:paraId="0C706F02" w14:textId="77777777" w:rsidR="00DA4286" w:rsidRDefault="00DA4286" w:rsidP="00EA2B90">
      <w:pPr>
        <w:pStyle w:val="BodyText"/>
        <w:rPr>
          <w:b/>
          <w:bCs/>
        </w:rPr>
      </w:pPr>
    </w:p>
    <w:p w14:paraId="505F6688" w14:textId="77777777" w:rsidR="00DA4286" w:rsidRDefault="00DA4286" w:rsidP="00EA2B90">
      <w:pPr>
        <w:pStyle w:val="BodyText"/>
        <w:rPr>
          <w:b/>
          <w:bCs/>
        </w:rPr>
      </w:pPr>
    </w:p>
    <w:p w14:paraId="76ED6232" w14:textId="77777777" w:rsidR="00DA4286" w:rsidRDefault="00DA4286" w:rsidP="00EA2B90">
      <w:pPr>
        <w:pStyle w:val="BodyText"/>
        <w:rPr>
          <w:b/>
          <w:bCs/>
        </w:rPr>
      </w:pPr>
    </w:p>
    <w:p w14:paraId="0BDCFC7F" w14:textId="77777777" w:rsidR="00DA4286" w:rsidRDefault="00DA4286" w:rsidP="00EA2B90">
      <w:pPr>
        <w:pStyle w:val="BodyText"/>
        <w:rPr>
          <w:b/>
          <w:bCs/>
        </w:rPr>
      </w:pPr>
    </w:p>
    <w:p w14:paraId="37CF5001" w14:textId="77777777" w:rsidR="00DA4286" w:rsidRDefault="00DA4286" w:rsidP="00EA2B90">
      <w:pPr>
        <w:pStyle w:val="BodyText"/>
        <w:rPr>
          <w:b/>
          <w:bCs/>
        </w:rPr>
      </w:pPr>
    </w:p>
    <w:p w14:paraId="273D1539" w14:textId="77777777" w:rsidR="00DA4286" w:rsidRDefault="00DA4286" w:rsidP="00EA2B90">
      <w:pPr>
        <w:pStyle w:val="BodyText"/>
        <w:rPr>
          <w:b/>
          <w:bCs/>
        </w:rPr>
      </w:pPr>
    </w:p>
    <w:p w14:paraId="6D6403E5" w14:textId="77777777" w:rsidR="00DA4286" w:rsidRDefault="00DA4286" w:rsidP="00EA2B90">
      <w:pPr>
        <w:pStyle w:val="BodyText"/>
        <w:rPr>
          <w:b/>
          <w:bCs/>
        </w:rPr>
      </w:pPr>
    </w:p>
    <w:p w14:paraId="30F66061" w14:textId="77777777" w:rsidR="00593E79" w:rsidRDefault="00593E79" w:rsidP="00EA2B90">
      <w:pPr>
        <w:pStyle w:val="BodyText"/>
        <w:rPr>
          <w:b/>
          <w:bCs/>
        </w:rPr>
      </w:pPr>
    </w:p>
    <w:p w14:paraId="76DC2A33" w14:textId="77777777" w:rsidR="00593E79" w:rsidRDefault="00593E79" w:rsidP="00EA2B90">
      <w:pPr>
        <w:pStyle w:val="BodyText"/>
        <w:rPr>
          <w:b/>
          <w:bCs/>
        </w:rPr>
      </w:pPr>
    </w:p>
    <w:p w14:paraId="774BD2DF" w14:textId="77777777" w:rsidR="00593E79" w:rsidRDefault="00593E79" w:rsidP="00EA2B90">
      <w:pPr>
        <w:pStyle w:val="BodyText"/>
        <w:rPr>
          <w:b/>
          <w:bCs/>
        </w:rPr>
      </w:pPr>
    </w:p>
    <w:p w14:paraId="32E5A807" w14:textId="77777777" w:rsidR="00593E79" w:rsidRDefault="00593E79" w:rsidP="00EA2B90">
      <w:pPr>
        <w:pStyle w:val="BodyText"/>
        <w:rPr>
          <w:b/>
          <w:bCs/>
        </w:rPr>
      </w:pPr>
    </w:p>
    <w:p w14:paraId="2F6BE77D" w14:textId="77777777" w:rsidR="00593E79" w:rsidRDefault="00593E79" w:rsidP="00EA2B90">
      <w:pPr>
        <w:pStyle w:val="BodyText"/>
        <w:rPr>
          <w:b/>
          <w:bCs/>
        </w:rPr>
      </w:pPr>
    </w:p>
    <w:p w14:paraId="599C832C" w14:textId="77777777" w:rsidR="00593E79" w:rsidRDefault="00593E79" w:rsidP="00EA2B90">
      <w:pPr>
        <w:pStyle w:val="BodyText"/>
        <w:rPr>
          <w:b/>
          <w:bCs/>
        </w:rPr>
      </w:pPr>
    </w:p>
    <w:p w14:paraId="646103E0" w14:textId="77777777" w:rsidR="00593E79" w:rsidRDefault="00593E79" w:rsidP="00EA2B90">
      <w:pPr>
        <w:pStyle w:val="BodyText"/>
        <w:rPr>
          <w:b/>
          <w:bCs/>
        </w:rPr>
      </w:pPr>
    </w:p>
    <w:p w14:paraId="78DEA0DB" w14:textId="77777777" w:rsidR="00593E79" w:rsidRDefault="00593E79" w:rsidP="00EA2B90">
      <w:pPr>
        <w:pStyle w:val="BodyText"/>
        <w:rPr>
          <w:b/>
          <w:bCs/>
        </w:rPr>
      </w:pPr>
    </w:p>
    <w:p w14:paraId="0FCDF4C3" w14:textId="77777777" w:rsidR="00593E79" w:rsidRDefault="00593E79" w:rsidP="00EA2B90">
      <w:pPr>
        <w:pStyle w:val="BodyText"/>
        <w:rPr>
          <w:b/>
          <w:bCs/>
        </w:rPr>
      </w:pPr>
    </w:p>
    <w:p w14:paraId="6B339269" w14:textId="77777777" w:rsidR="00593E79" w:rsidRDefault="00593E79" w:rsidP="00EA2B90">
      <w:pPr>
        <w:pStyle w:val="BodyText"/>
        <w:rPr>
          <w:b/>
          <w:bCs/>
        </w:rPr>
      </w:pPr>
    </w:p>
    <w:p w14:paraId="3484C17A" w14:textId="77777777" w:rsidR="00593E79" w:rsidRDefault="00593E79" w:rsidP="00EA2B90">
      <w:pPr>
        <w:pStyle w:val="BodyText"/>
        <w:rPr>
          <w:b/>
          <w:bCs/>
        </w:rPr>
      </w:pPr>
    </w:p>
    <w:p w14:paraId="63FF3E8F" w14:textId="77777777" w:rsidR="00EA2B90" w:rsidRPr="00DA4286" w:rsidRDefault="00593E79" w:rsidP="00593E79">
      <w:pPr>
        <w:pStyle w:val="Heading2"/>
        <w:numPr>
          <w:ilvl w:val="0"/>
          <w:numId w:val="0"/>
        </w:numPr>
        <w:spacing w:before="360"/>
        <w:ind w:left="90"/>
        <w:rPr>
          <w:rFonts w:ascii="Times New Roman" w:hAnsi="Times New Roman"/>
        </w:rPr>
      </w:pPr>
      <w:r>
        <w:rPr>
          <w:rFonts w:ascii="Times New Roman" w:hAnsi="Times New Roman"/>
        </w:rPr>
        <w:t xml:space="preserve">Chapter 4: </w:t>
      </w:r>
      <w:r w:rsidR="00EA2B90" w:rsidRPr="00DA4286">
        <w:rPr>
          <w:rFonts w:ascii="Times New Roman" w:hAnsi="Times New Roman"/>
        </w:rPr>
        <w:t xml:space="preserve">Inspection </w:t>
      </w:r>
      <w:r w:rsidR="00B11DB5" w:rsidRPr="00DA4286">
        <w:rPr>
          <w:rFonts w:ascii="Times New Roman" w:hAnsi="Times New Roman"/>
        </w:rPr>
        <w:t>and testing</w:t>
      </w:r>
    </w:p>
    <w:p w14:paraId="520FDA9A" w14:textId="77777777" w:rsidR="00B11DB5" w:rsidRPr="00DA4286" w:rsidRDefault="00B11DB5" w:rsidP="00B11DB5">
      <w:pPr>
        <w:pStyle w:val="BodyText"/>
        <w:rPr>
          <w:b/>
        </w:rPr>
      </w:pPr>
      <w:r w:rsidRPr="00DA4286">
        <w:rPr>
          <w:b/>
        </w:rPr>
        <w:t>4.1 Introduction</w:t>
      </w:r>
    </w:p>
    <w:p w14:paraId="454219F1" w14:textId="77777777" w:rsidR="00EA2B90" w:rsidRPr="00DA4286" w:rsidRDefault="00EA2B90" w:rsidP="002B69B6">
      <w:pPr>
        <w:pStyle w:val="BodyText"/>
        <w:spacing w:line="360" w:lineRule="auto"/>
        <w:rPr>
          <w:i/>
        </w:rPr>
      </w:pPr>
      <w:r w:rsidRPr="00DA4286">
        <w:rPr>
          <w:i/>
        </w:rPr>
        <w:t>The inspection and testing of the computer system is planned and documented in a test plan. The ex</w:t>
      </w:r>
      <w:r w:rsidRPr="00DA4286">
        <w:rPr>
          <w:i/>
        </w:rPr>
        <w:softHyphen/>
        <w:t>tent of the testing is in compli</w:t>
      </w:r>
      <w:r w:rsidRPr="00DA4286">
        <w:rPr>
          <w:i/>
        </w:rPr>
        <w:softHyphen/>
        <w:t>ance with the requirements, the system acceptance test specification, the approach, complexity, risks, and the in</w:t>
      </w:r>
      <w:r w:rsidRPr="00DA4286">
        <w:rPr>
          <w:i/>
        </w:rPr>
        <w:softHyphen/>
        <w:t>tended and expected use of the computer system.</w:t>
      </w:r>
      <w:r w:rsidR="003A1655" w:rsidRPr="00DA4286">
        <w:rPr>
          <w:i/>
        </w:rPr>
        <w:t xml:space="preserve"> (Check what applies)</w:t>
      </w:r>
    </w:p>
    <w:p w14:paraId="13E9FDC8" w14:textId="77777777" w:rsidR="00B11DB5" w:rsidRPr="00DA4286" w:rsidRDefault="00B11DB5" w:rsidP="00EA2B90">
      <w:pPr>
        <w:pStyle w:val="BodyText"/>
        <w:rPr>
          <w:b/>
          <w:u w:val="single"/>
        </w:rPr>
      </w:pPr>
      <w:r w:rsidRPr="00DA4286">
        <w:rPr>
          <w:b/>
          <w:u w:val="single"/>
        </w:rPr>
        <w:t>Table No: Inspection plan and performance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EA2B90" w:rsidRPr="00DA4286" w14:paraId="1F609B76" w14:textId="77777777" w:rsidTr="00913B44">
        <w:trPr>
          <w:cantSplit/>
          <w:tblHeader/>
        </w:trPr>
        <w:tc>
          <w:tcPr>
            <w:tcW w:w="2802" w:type="dxa"/>
            <w:shd w:val="clear" w:color="auto" w:fill="E0E0E0"/>
            <w:tcMar>
              <w:top w:w="57" w:type="dxa"/>
              <w:bottom w:w="57" w:type="dxa"/>
            </w:tcMar>
          </w:tcPr>
          <w:p w14:paraId="12B9A339" w14:textId="77777777" w:rsidR="00EA2B90" w:rsidRPr="00DA4286" w:rsidRDefault="00EA2B90" w:rsidP="00913B44">
            <w:pPr>
              <w:pStyle w:val="BodyText"/>
              <w:keepNext/>
              <w:spacing w:after="0"/>
              <w:jc w:val="left"/>
              <w:rPr>
                <w:i/>
                <w:iCs/>
              </w:rPr>
            </w:pPr>
            <w:r w:rsidRPr="00DA4286">
              <w:rPr>
                <w:i/>
                <w:iCs/>
              </w:rPr>
              <w:lastRenderedPageBreak/>
              <w:t>Topics</w:t>
            </w:r>
          </w:p>
        </w:tc>
        <w:tc>
          <w:tcPr>
            <w:tcW w:w="4677" w:type="dxa"/>
            <w:shd w:val="clear" w:color="auto" w:fill="E0E0E0"/>
            <w:tcMar>
              <w:top w:w="57" w:type="dxa"/>
              <w:bottom w:w="57" w:type="dxa"/>
            </w:tcMar>
          </w:tcPr>
          <w:p w14:paraId="76B772B5" w14:textId="77777777" w:rsidR="00EA2B90" w:rsidRPr="00DA4286" w:rsidRDefault="00EA2B90" w:rsidP="00913B44">
            <w:pPr>
              <w:pStyle w:val="BodyText"/>
              <w:spacing w:after="0"/>
              <w:jc w:val="left"/>
              <w:rPr>
                <w:b/>
                <w:bCs/>
              </w:rPr>
            </w:pPr>
            <w:r w:rsidRPr="00DA4286">
              <w:rPr>
                <w:b/>
                <w:bCs/>
              </w:rPr>
              <w:t>3.3.1 Inspection plan and performance</w:t>
            </w:r>
          </w:p>
        </w:tc>
        <w:tc>
          <w:tcPr>
            <w:tcW w:w="1843" w:type="dxa"/>
            <w:shd w:val="clear" w:color="auto" w:fill="E0E0E0"/>
            <w:tcMar>
              <w:top w:w="57" w:type="dxa"/>
              <w:bottom w:w="57" w:type="dxa"/>
            </w:tcMar>
          </w:tcPr>
          <w:p w14:paraId="76B88203" w14:textId="77777777" w:rsidR="00EA2B90" w:rsidRPr="00DA4286" w:rsidRDefault="00EA2B90" w:rsidP="00913B44">
            <w:pPr>
              <w:pStyle w:val="BodyText"/>
              <w:keepNext/>
              <w:spacing w:after="0"/>
              <w:jc w:val="left"/>
              <w:rPr>
                <w:i/>
                <w:iCs/>
              </w:rPr>
            </w:pPr>
            <w:r w:rsidRPr="00DA4286">
              <w:rPr>
                <w:i/>
                <w:iCs/>
              </w:rPr>
              <w:t>Date / Initials</w:t>
            </w:r>
          </w:p>
        </w:tc>
      </w:tr>
      <w:tr w:rsidR="00EA2B90" w:rsidRPr="00DA4286" w14:paraId="46B826D1" w14:textId="77777777" w:rsidTr="00913B44">
        <w:trPr>
          <w:cantSplit/>
        </w:trPr>
        <w:tc>
          <w:tcPr>
            <w:tcW w:w="2802" w:type="dxa"/>
            <w:tcMar>
              <w:top w:w="57" w:type="dxa"/>
              <w:bottom w:w="57" w:type="dxa"/>
            </w:tcMar>
          </w:tcPr>
          <w:p w14:paraId="5838C6C5" w14:textId="77777777" w:rsidR="00EA2B90" w:rsidRPr="00DA4286" w:rsidRDefault="00EA2B90" w:rsidP="00913B44">
            <w:pPr>
              <w:pStyle w:val="BodyText"/>
              <w:spacing w:after="60"/>
              <w:jc w:val="left"/>
              <w:rPr>
                <w:b/>
                <w:bCs/>
              </w:rPr>
            </w:pPr>
            <w:r w:rsidRPr="00DA4286">
              <w:rPr>
                <w:b/>
                <w:bCs/>
              </w:rPr>
              <w:t>Design output</w:t>
            </w:r>
          </w:p>
          <w:p w14:paraId="152E69A8" w14:textId="77777777" w:rsidR="00EA2B90" w:rsidRPr="00DA4286" w:rsidRDefault="00EA2B90" w:rsidP="00913B44">
            <w:pPr>
              <w:pStyle w:val="BodyText"/>
              <w:spacing w:after="60"/>
              <w:jc w:val="left"/>
              <w:rPr>
                <w:i/>
                <w:iCs/>
              </w:rPr>
            </w:pPr>
            <w:r w:rsidRPr="00DA4286">
              <w:rPr>
                <w:i/>
                <w:iCs/>
              </w:rPr>
              <w:t>Results from the Design Output section inspected...</w:t>
            </w:r>
          </w:p>
        </w:tc>
        <w:tc>
          <w:tcPr>
            <w:tcW w:w="4677" w:type="dxa"/>
            <w:tcMar>
              <w:top w:w="57" w:type="dxa"/>
              <w:bottom w:w="57" w:type="dxa"/>
            </w:tcMar>
          </w:tcPr>
          <w:p w14:paraId="30980FB3" w14:textId="6DA6959D" w:rsidR="00EA2B90" w:rsidRPr="00DA4286" w:rsidRDefault="00532A3C" w:rsidP="00913B44">
            <w:pPr>
              <w:pStyle w:val="BodyText"/>
              <w:spacing w:after="0"/>
              <w:jc w:val="left"/>
            </w:pPr>
            <w:r w:rsidRPr="00DA4286">
              <w:object w:dxaOrig="1440" w:dyaOrig="1440" w14:anchorId="00843F78">
                <v:shape id="_x0000_i1145" type="#_x0000_t75" style="width:218.25pt;height:20.25pt" o:ole="">
                  <v:imagedata r:id="rId49" o:title=""/>
                </v:shape>
                <w:control r:id="rId50" w:name="CheckBox301" w:shapeid="_x0000_i1145"/>
              </w:object>
            </w:r>
          </w:p>
          <w:p w14:paraId="549F0C4F" w14:textId="3556BB22" w:rsidR="00EA2B90" w:rsidRPr="00DA4286" w:rsidRDefault="00532A3C" w:rsidP="00913B44">
            <w:pPr>
              <w:pStyle w:val="BodyText"/>
              <w:spacing w:after="0"/>
              <w:jc w:val="left"/>
            </w:pPr>
            <w:r w:rsidRPr="00DA4286">
              <w:object w:dxaOrig="1440" w:dyaOrig="1440" w14:anchorId="6C8380D5">
                <v:shape id="_x0000_i1147" type="#_x0000_t75" style="width:219pt;height:20.25pt" o:ole="">
                  <v:imagedata r:id="rId51" o:title=""/>
                </v:shape>
                <w:control r:id="rId52" w:name="CheckBox321" w:shapeid="_x0000_i1147"/>
              </w:object>
            </w:r>
          </w:p>
          <w:p w14:paraId="74A81B12" w14:textId="7A93C0CD" w:rsidR="00EA2B90" w:rsidRPr="00DA4286" w:rsidRDefault="00532A3C" w:rsidP="00913B44">
            <w:pPr>
              <w:pStyle w:val="BodyText"/>
              <w:spacing w:after="0"/>
              <w:jc w:val="left"/>
            </w:pPr>
            <w:r w:rsidRPr="00DA4286">
              <w:object w:dxaOrig="1440" w:dyaOrig="1440" w14:anchorId="0BF26BF6">
                <v:shape id="_x0000_i1149" type="#_x0000_t75" style="width:221.25pt;height:20.25pt" o:ole="">
                  <v:imagedata r:id="rId53" o:title=""/>
                </v:shape>
                <w:control r:id="rId54" w:name="CheckBox331" w:shapeid="_x0000_i1149"/>
              </w:object>
            </w:r>
          </w:p>
          <w:p w14:paraId="702382B6" w14:textId="4B605D6E" w:rsidR="00EA2B90" w:rsidRPr="00DA4286" w:rsidRDefault="00532A3C" w:rsidP="00913B44">
            <w:pPr>
              <w:pStyle w:val="BodyText"/>
              <w:spacing w:after="0"/>
              <w:jc w:val="left"/>
            </w:pPr>
            <w:r w:rsidRPr="00DA4286">
              <w:object w:dxaOrig="1440" w:dyaOrig="1440" w14:anchorId="6E246FB1">
                <v:shape id="_x0000_i1151" type="#_x0000_t75" style="width:216.75pt;height:20.25pt" o:ole="">
                  <v:imagedata r:id="rId55" o:title=""/>
                </v:shape>
                <w:control r:id="rId56" w:name="CheckBox341" w:shapeid="_x0000_i1151"/>
              </w:object>
            </w:r>
          </w:p>
          <w:p w14:paraId="1D5A8604"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34D411B5" w14:textId="77777777" w:rsidR="00EA2B90" w:rsidRPr="00DA4286" w:rsidRDefault="00FA0150" w:rsidP="00192E80">
            <w:pPr>
              <w:pStyle w:val="BodyText"/>
              <w:spacing w:after="0"/>
              <w:jc w:val="left"/>
            </w:pPr>
            <w:ins w:id="1" w:author="nsabagwa mary" w:date="2013-05-23T13:36:00Z">
              <w:r w:rsidRPr="00DA4286">
                <w:t>Add dates please</w:t>
              </w:r>
            </w:ins>
            <w:r w:rsidR="00192E80" w:rsidRPr="00DA4286">
              <w:t xml:space="preserve"> and initials of members concerned </w:t>
            </w:r>
          </w:p>
        </w:tc>
      </w:tr>
      <w:tr w:rsidR="00EA2B90" w:rsidRPr="00DA4286" w14:paraId="6B0ED252" w14:textId="77777777" w:rsidTr="00913B44">
        <w:trPr>
          <w:cantSplit/>
        </w:trPr>
        <w:tc>
          <w:tcPr>
            <w:tcW w:w="2802" w:type="dxa"/>
            <w:tcMar>
              <w:top w:w="57" w:type="dxa"/>
              <w:bottom w:w="57" w:type="dxa"/>
            </w:tcMar>
          </w:tcPr>
          <w:p w14:paraId="21B60681" w14:textId="77777777" w:rsidR="00EA2B90" w:rsidRPr="00DA4286" w:rsidRDefault="00EA2B90" w:rsidP="00913B44">
            <w:pPr>
              <w:pStyle w:val="BodyText"/>
              <w:spacing w:after="60"/>
              <w:jc w:val="left"/>
              <w:rPr>
                <w:b/>
                <w:bCs/>
              </w:rPr>
            </w:pPr>
            <w:r w:rsidRPr="00DA4286">
              <w:rPr>
                <w:b/>
                <w:bCs/>
              </w:rPr>
              <w:t>Documentation</w:t>
            </w:r>
          </w:p>
          <w:p w14:paraId="5F244FE3" w14:textId="77777777" w:rsidR="00EA2B90" w:rsidRPr="00DA4286" w:rsidRDefault="00EA2B90" w:rsidP="00913B44">
            <w:pPr>
              <w:pStyle w:val="BodyText"/>
              <w:spacing w:after="60"/>
              <w:jc w:val="left"/>
              <w:rPr>
                <w:b/>
                <w:bCs/>
              </w:rPr>
            </w:pPr>
            <w:r w:rsidRPr="00DA4286">
              <w:rPr>
                <w:i/>
                <w:iCs/>
              </w:rPr>
              <w:t>Documentation inspected...</w:t>
            </w:r>
          </w:p>
        </w:tc>
        <w:tc>
          <w:tcPr>
            <w:tcW w:w="4677" w:type="dxa"/>
            <w:tcMar>
              <w:top w:w="57" w:type="dxa"/>
              <w:bottom w:w="57" w:type="dxa"/>
            </w:tcMar>
          </w:tcPr>
          <w:p w14:paraId="0F19AD2E" w14:textId="362FCE69" w:rsidR="00EA2B90" w:rsidRPr="00DA4286" w:rsidRDefault="00532A3C" w:rsidP="00913B44">
            <w:pPr>
              <w:pStyle w:val="BodyText"/>
              <w:spacing w:after="0"/>
              <w:jc w:val="left"/>
            </w:pPr>
            <w:r w:rsidRPr="00DA4286">
              <w:object w:dxaOrig="1440" w:dyaOrig="1440" w14:anchorId="06DDC367">
                <v:shape id="_x0000_i1153" type="#_x0000_t75" style="width:3in;height:20.25pt" o:ole="">
                  <v:imagedata r:id="rId57" o:title=""/>
                </v:shape>
                <w:control r:id="rId58" w:name="CheckBox351" w:shapeid="_x0000_i1153"/>
              </w:object>
            </w:r>
          </w:p>
          <w:p w14:paraId="67157EE6" w14:textId="70FA892E" w:rsidR="00EA2B90" w:rsidRPr="00DA4286" w:rsidRDefault="00532A3C" w:rsidP="00913B44">
            <w:pPr>
              <w:pStyle w:val="BodyText"/>
              <w:spacing w:after="0"/>
              <w:jc w:val="left"/>
            </w:pPr>
            <w:r w:rsidRPr="00DA4286">
              <w:object w:dxaOrig="1440" w:dyaOrig="1440" w14:anchorId="049E01B1">
                <v:shape id="_x0000_i1155" type="#_x0000_t75" style="width:220.5pt;height:20.25pt" o:ole="">
                  <v:imagedata r:id="rId59" o:title=""/>
                </v:shape>
                <w:control r:id="rId60" w:name="CheckBox361" w:shapeid="_x0000_i1155"/>
              </w:object>
            </w:r>
          </w:p>
          <w:p w14:paraId="3EB21871" w14:textId="5474FFF2" w:rsidR="00EA2B90" w:rsidRPr="00DA4286" w:rsidRDefault="00532A3C" w:rsidP="00913B44">
            <w:pPr>
              <w:pStyle w:val="BodyText"/>
              <w:spacing w:after="0"/>
              <w:jc w:val="left"/>
            </w:pPr>
            <w:r w:rsidRPr="00DA4286">
              <w:object w:dxaOrig="1440" w:dyaOrig="1440" w14:anchorId="3CB38A6A">
                <v:shape id="_x0000_i1157" type="#_x0000_t75" style="width:218.25pt;height:20.25pt" o:ole="">
                  <v:imagedata r:id="rId61" o:title=""/>
                </v:shape>
                <w:control r:id="rId62" w:name="CheckBox371" w:shapeid="_x0000_i1157"/>
              </w:object>
            </w:r>
          </w:p>
          <w:p w14:paraId="51608D8D" w14:textId="17962666" w:rsidR="00EA2B90" w:rsidRPr="00DA4286" w:rsidRDefault="00532A3C" w:rsidP="00913B44">
            <w:pPr>
              <w:pStyle w:val="BodyText"/>
              <w:spacing w:after="0"/>
              <w:jc w:val="left"/>
            </w:pPr>
            <w:r w:rsidRPr="00DA4286">
              <w:object w:dxaOrig="1440" w:dyaOrig="1440" w14:anchorId="4ED1D74E">
                <v:shape id="_x0000_i1159" type="#_x0000_t75" style="width:217.5pt;height:20.25pt" o:ole="">
                  <v:imagedata r:id="rId63" o:title=""/>
                </v:shape>
                <w:control r:id="rId64" w:name="CheckBox381" w:shapeid="_x0000_i1159"/>
              </w:object>
            </w:r>
          </w:p>
          <w:p w14:paraId="002346A6"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6459FB69" w14:textId="77777777" w:rsidR="00EA2B90" w:rsidRPr="00DA4286" w:rsidRDefault="00EA2B90" w:rsidP="00913B44">
            <w:pPr>
              <w:pStyle w:val="BodyText"/>
              <w:spacing w:after="0"/>
              <w:jc w:val="left"/>
            </w:pPr>
          </w:p>
        </w:tc>
      </w:tr>
      <w:tr w:rsidR="00EA2B90" w:rsidRPr="00DA4286" w14:paraId="494B8514" w14:textId="77777777" w:rsidTr="00913B44">
        <w:trPr>
          <w:cantSplit/>
        </w:trPr>
        <w:tc>
          <w:tcPr>
            <w:tcW w:w="2802" w:type="dxa"/>
            <w:tcMar>
              <w:top w:w="57" w:type="dxa"/>
              <w:bottom w:w="57" w:type="dxa"/>
            </w:tcMar>
          </w:tcPr>
          <w:p w14:paraId="32A78096" w14:textId="77777777" w:rsidR="00EA2B90" w:rsidRPr="00DA4286" w:rsidRDefault="00EA2B90" w:rsidP="00913B44">
            <w:pPr>
              <w:pStyle w:val="BodyText"/>
              <w:spacing w:after="60"/>
              <w:jc w:val="left"/>
              <w:rPr>
                <w:b/>
                <w:bCs/>
              </w:rPr>
            </w:pPr>
            <w:r w:rsidRPr="00DA4286">
              <w:rPr>
                <w:b/>
                <w:bCs/>
              </w:rPr>
              <w:t>Software development environment</w:t>
            </w:r>
          </w:p>
          <w:p w14:paraId="5EFCCA70" w14:textId="77777777" w:rsidR="00EA2B90" w:rsidRPr="00DA4286" w:rsidRDefault="00EA2B90" w:rsidP="00913B44">
            <w:pPr>
              <w:pStyle w:val="BodyText"/>
              <w:spacing w:after="60"/>
              <w:jc w:val="left"/>
              <w:rPr>
                <w:b/>
                <w:bCs/>
              </w:rPr>
            </w:pPr>
            <w:r w:rsidRPr="00DA4286">
              <w:rPr>
                <w:i/>
                <w:iCs/>
              </w:rPr>
              <w:t>Environment elements inspected...</w:t>
            </w:r>
          </w:p>
        </w:tc>
        <w:tc>
          <w:tcPr>
            <w:tcW w:w="4677" w:type="dxa"/>
            <w:tcMar>
              <w:top w:w="57" w:type="dxa"/>
              <w:bottom w:w="57" w:type="dxa"/>
            </w:tcMar>
          </w:tcPr>
          <w:p w14:paraId="22EF23A0" w14:textId="207A8641" w:rsidR="00EA2B90" w:rsidRPr="00DA4286" w:rsidRDefault="00532A3C" w:rsidP="00913B44">
            <w:pPr>
              <w:pStyle w:val="BodyText"/>
              <w:spacing w:after="0"/>
              <w:jc w:val="left"/>
            </w:pPr>
            <w:r w:rsidRPr="00DA4286">
              <w:object w:dxaOrig="1440" w:dyaOrig="1440" w14:anchorId="633D9A29">
                <v:shape id="_x0000_i1161" type="#_x0000_t75" style="width:216.75pt;height:20.25pt" o:ole="">
                  <v:imagedata r:id="rId65" o:title=""/>
                </v:shape>
                <w:control r:id="rId66" w:name="CheckBox391" w:shapeid="_x0000_i1161"/>
              </w:object>
            </w:r>
          </w:p>
          <w:p w14:paraId="4B366B0B" w14:textId="08B0D3F0" w:rsidR="00EA2B90" w:rsidRPr="00DA4286" w:rsidRDefault="00532A3C" w:rsidP="00913B44">
            <w:pPr>
              <w:pStyle w:val="BodyText"/>
              <w:spacing w:after="0"/>
              <w:jc w:val="left"/>
            </w:pPr>
            <w:r w:rsidRPr="00DA4286">
              <w:object w:dxaOrig="1440" w:dyaOrig="1440" w14:anchorId="4D4FF408">
                <v:shape id="_x0000_i1163" type="#_x0000_t75" style="width:218.25pt;height:20.25pt" o:ole="">
                  <v:imagedata r:id="rId67" o:title=""/>
                </v:shape>
                <w:control r:id="rId68" w:name="CheckBox401" w:shapeid="_x0000_i1163"/>
              </w:object>
            </w:r>
          </w:p>
          <w:p w14:paraId="01B56E80" w14:textId="02B96EA2" w:rsidR="00EA2B90" w:rsidRPr="00DA4286" w:rsidRDefault="00532A3C" w:rsidP="00913B44">
            <w:pPr>
              <w:pStyle w:val="BodyText"/>
              <w:spacing w:after="0"/>
              <w:jc w:val="left"/>
            </w:pPr>
            <w:r w:rsidRPr="00DA4286">
              <w:object w:dxaOrig="1440" w:dyaOrig="1440" w14:anchorId="0F51A848">
                <v:shape id="_x0000_i1165" type="#_x0000_t75" style="width:217.5pt;height:20.25pt" o:ole="">
                  <v:imagedata r:id="rId69" o:title=""/>
                </v:shape>
                <w:control r:id="rId70" w:name="CheckBox411" w:shapeid="_x0000_i1165"/>
              </w:object>
            </w:r>
          </w:p>
          <w:p w14:paraId="285CCE63" w14:textId="090D99BA" w:rsidR="00EA2B90" w:rsidRPr="00DA4286" w:rsidRDefault="00532A3C" w:rsidP="00913B44">
            <w:pPr>
              <w:pStyle w:val="BodyText"/>
              <w:spacing w:after="0"/>
              <w:jc w:val="left"/>
            </w:pPr>
            <w:r w:rsidRPr="00DA4286">
              <w:object w:dxaOrig="1440" w:dyaOrig="1440" w14:anchorId="4AB18FAC">
                <v:shape id="_x0000_i1167" type="#_x0000_t75" style="width:3in;height:20.25pt" o:ole="">
                  <v:imagedata r:id="rId71" o:title=""/>
                </v:shape>
                <w:control r:id="rId72" w:name="CheckBox421" w:shapeid="_x0000_i1167"/>
              </w:object>
            </w:r>
          </w:p>
          <w:p w14:paraId="0B66740D" w14:textId="688D7704" w:rsidR="00EA2B90" w:rsidRPr="00DA4286" w:rsidRDefault="00532A3C" w:rsidP="00913B44">
            <w:pPr>
              <w:pStyle w:val="BodyText"/>
              <w:spacing w:after="0"/>
              <w:jc w:val="left"/>
            </w:pPr>
            <w:r w:rsidRPr="00DA4286">
              <w:object w:dxaOrig="1440" w:dyaOrig="1440" w14:anchorId="18E19832">
                <v:shape id="_x0000_i1169" type="#_x0000_t75" style="width:218.25pt;height:20.25pt" o:ole="">
                  <v:imagedata r:id="rId73" o:title=""/>
                </v:shape>
                <w:control r:id="rId74" w:name="CheckBox431" w:shapeid="_x0000_i1169"/>
              </w:object>
            </w:r>
          </w:p>
          <w:p w14:paraId="747ED728"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411121D3" w14:textId="77777777" w:rsidR="00EA2B90" w:rsidRPr="00DA4286" w:rsidRDefault="00EA2B90" w:rsidP="00913B44">
            <w:pPr>
              <w:pStyle w:val="BodyText"/>
              <w:spacing w:after="0"/>
              <w:jc w:val="left"/>
            </w:pPr>
          </w:p>
        </w:tc>
      </w:tr>
      <w:tr w:rsidR="00EA2B90" w:rsidRPr="00DA4286" w14:paraId="1A4651F5" w14:textId="77777777" w:rsidTr="00913B44">
        <w:trPr>
          <w:cantSplit/>
        </w:trPr>
        <w:tc>
          <w:tcPr>
            <w:tcW w:w="2802" w:type="dxa"/>
            <w:tcMar>
              <w:top w:w="57" w:type="dxa"/>
              <w:bottom w:w="57" w:type="dxa"/>
            </w:tcMar>
          </w:tcPr>
          <w:p w14:paraId="713D198B" w14:textId="77777777" w:rsidR="00EA2B90" w:rsidRPr="00DA4286" w:rsidRDefault="00EA2B90" w:rsidP="00913B44">
            <w:pPr>
              <w:pStyle w:val="BodyText"/>
              <w:spacing w:after="60"/>
              <w:jc w:val="left"/>
              <w:rPr>
                <w:b/>
                <w:bCs/>
              </w:rPr>
            </w:pPr>
            <w:r w:rsidRPr="00DA4286">
              <w:rPr>
                <w:b/>
                <w:bCs/>
              </w:rPr>
              <w:t>Result of inspection</w:t>
            </w:r>
          </w:p>
          <w:p w14:paraId="5009DC10" w14:textId="77777777" w:rsidR="00EA2B90" w:rsidRPr="00DA4286" w:rsidRDefault="00EA2B90" w:rsidP="00913B44">
            <w:pPr>
              <w:pStyle w:val="BodyText"/>
              <w:spacing w:after="60"/>
              <w:jc w:val="left"/>
              <w:rPr>
                <w:b/>
                <w:bCs/>
              </w:rPr>
            </w:pPr>
            <w:r w:rsidRPr="00DA4286">
              <w:rPr>
                <w:i/>
                <w:iCs/>
              </w:rPr>
              <w:t xml:space="preserve">Approval </w:t>
            </w:r>
            <w:proofErr w:type="spellStart"/>
            <w:r w:rsidRPr="00DA4286">
              <w:rPr>
                <w:i/>
                <w:iCs/>
              </w:rPr>
              <w:t>ofinspection</w:t>
            </w:r>
            <w:proofErr w:type="spellEnd"/>
            <w:r w:rsidRPr="00DA4286">
              <w:rPr>
                <w:i/>
                <w:iCs/>
              </w:rPr>
              <w:t>.</w:t>
            </w:r>
          </w:p>
        </w:tc>
        <w:tc>
          <w:tcPr>
            <w:tcW w:w="4677" w:type="dxa"/>
            <w:tcMar>
              <w:top w:w="57" w:type="dxa"/>
              <w:bottom w:w="57" w:type="dxa"/>
            </w:tcMar>
          </w:tcPr>
          <w:p w14:paraId="254C2150" w14:textId="3620D0A2" w:rsidR="00EA2B90" w:rsidRPr="00DA4286" w:rsidRDefault="00532A3C" w:rsidP="00913B44">
            <w:pPr>
              <w:pStyle w:val="BodyText"/>
              <w:spacing w:after="0"/>
              <w:jc w:val="left"/>
            </w:pPr>
            <w:r w:rsidRPr="00DA4286">
              <w:object w:dxaOrig="1440" w:dyaOrig="1440" w14:anchorId="2198806C">
                <v:shape id="_x0000_i1171" type="#_x0000_t75" style="width:3in;height:20.25pt" o:ole="">
                  <v:imagedata r:id="rId75" o:title=""/>
                </v:shape>
                <w:control r:id="rId76" w:name="CheckBox4421" w:shapeid="_x0000_i1171"/>
              </w:object>
            </w:r>
          </w:p>
          <w:p w14:paraId="74A6C92F"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3D810915" w14:textId="77777777" w:rsidR="00EA2B90" w:rsidRPr="00DA4286" w:rsidRDefault="00EA2B90" w:rsidP="00913B44">
            <w:pPr>
              <w:pStyle w:val="BodyText"/>
              <w:spacing w:after="0"/>
              <w:jc w:val="left"/>
            </w:pPr>
          </w:p>
        </w:tc>
      </w:tr>
    </w:tbl>
    <w:p w14:paraId="16C2E9FD" w14:textId="77777777" w:rsidR="00EA2B90" w:rsidRPr="00DA4286" w:rsidRDefault="00EA2B90" w:rsidP="00EA2B90">
      <w:pPr>
        <w:pStyle w:val="BodyText"/>
      </w:pPr>
    </w:p>
    <w:p w14:paraId="4E975B69" w14:textId="77777777" w:rsidR="003A1655" w:rsidRDefault="00070FFF" w:rsidP="00EA2B90">
      <w:pPr>
        <w:pStyle w:val="BodyText"/>
        <w:rPr>
          <w:b/>
          <w:bCs/>
        </w:rPr>
      </w:pPr>
      <w:r w:rsidRPr="00DA4286">
        <w:rPr>
          <w:b/>
          <w:bCs/>
        </w:rPr>
        <w:t>4</w:t>
      </w:r>
      <w:r w:rsidR="00B11DB5" w:rsidRPr="00DA4286">
        <w:rPr>
          <w:b/>
          <w:bCs/>
        </w:rPr>
        <w:t>.2</w:t>
      </w:r>
      <w:r w:rsidR="003A1655" w:rsidRPr="00DA4286">
        <w:rPr>
          <w:b/>
          <w:bCs/>
        </w:rPr>
        <w:t xml:space="preserve"> Test plan and performance</w:t>
      </w:r>
    </w:p>
    <w:p w14:paraId="1F9AB672" w14:textId="77777777" w:rsidR="00007B57" w:rsidRPr="00DA4286" w:rsidRDefault="00007B57" w:rsidP="00EA2B90">
      <w:pPr>
        <w:pStyle w:val="BodyText"/>
      </w:pPr>
    </w:p>
    <w:p w14:paraId="0D55EB17" w14:textId="77777777" w:rsidR="00EA2B90" w:rsidRPr="00DA4286" w:rsidRDefault="00EA2B90" w:rsidP="00EA2B90">
      <w:pPr>
        <w:pStyle w:val="BodyText"/>
        <w:rPr>
          <w:i/>
        </w:rPr>
      </w:pPr>
      <w:r w:rsidRPr="00DA4286">
        <w:rPr>
          <w:i/>
        </w:rPr>
        <w:t>The test plan is created during the development or reverse engineering phase and identify all elements that are about to be tested. The test plan should explicitly describe what to test, what to expect, and how to do the testing. Subse</w:t>
      </w:r>
      <w:r w:rsidRPr="00DA4286">
        <w:rPr>
          <w:i/>
        </w:rPr>
        <w:softHyphen/>
        <w:t>quently it should be confirmed what was done, what was the result, and if the result was approved.</w:t>
      </w:r>
      <w:r w:rsidR="00007B57">
        <w:rPr>
          <w:i/>
        </w:rPr>
        <w:t xml:space="preserve"> </w:t>
      </w:r>
    </w:p>
    <w:tbl>
      <w:tblPr>
        <w:tblW w:w="9288" w:type="dxa"/>
        <w:tblLayout w:type="fixed"/>
        <w:tblLook w:val="0000" w:firstRow="0" w:lastRow="0" w:firstColumn="0" w:lastColumn="0" w:noHBand="0" w:noVBand="0"/>
      </w:tblPr>
      <w:tblGrid>
        <w:gridCol w:w="9288"/>
      </w:tblGrid>
      <w:tr w:rsidR="0040043A" w:rsidRPr="00DA4286" w14:paraId="350AA781" w14:textId="77777777" w:rsidTr="0040043A">
        <w:trPr>
          <w:cantSplit/>
        </w:trPr>
        <w:tc>
          <w:tcPr>
            <w:tcW w:w="9288" w:type="dxa"/>
            <w:tcMar>
              <w:top w:w="57" w:type="dxa"/>
              <w:bottom w:w="57" w:type="dxa"/>
            </w:tcMar>
          </w:tcPr>
          <w:p w14:paraId="34288342" w14:textId="77777777" w:rsidR="0040043A" w:rsidRDefault="00070FFF" w:rsidP="00913B44">
            <w:pPr>
              <w:pStyle w:val="BodyText"/>
              <w:spacing w:after="60"/>
              <w:jc w:val="left"/>
              <w:rPr>
                <w:b/>
                <w:bCs/>
              </w:rPr>
            </w:pPr>
            <w:r w:rsidRPr="00DA4286">
              <w:rPr>
                <w:b/>
                <w:bCs/>
              </w:rPr>
              <w:t>4</w:t>
            </w:r>
            <w:r w:rsidR="00B11DB5" w:rsidRPr="00DA4286">
              <w:rPr>
                <w:b/>
                <w:bCs/>
              </w:rPr>
              <w:t xml:space="preserve">.2.1 </w:t>
            </w:r>
            <w:r w:rsidR="0040043A" w:rsidRPr="00DA4286">
              <w:rPr>
                <w:b/>
                <w:bCs/>
              </w:rPr>
              <w:t>Test objectives</w:t>
            </w:r>
          </w:p>
          <w:p w14:paraId="114053C5" w14:textId="77777777" w:rsidR="00007B57" w:rsidRPr="00DA4286" w:rsidRDefault="00007B57" w:rsidP="00913B44">
            <w:pPr>
              <w:pStyle w:val="BodyText"/>
              <w:spacing w:after="60"/>
              <w:jc w:val="left"/>
              <w:rPr>
                <w:b/>
                <w:bCs/>
              </w:rPr>
            </w:pPr>
          </w:p>
          <w:p w14:paraId="6BDA6968" w14:textId="77777777" w:rsidR="0040043A" w:rsidRPr="00DA4286" w:rsidRDefault="0040043A" w:rsidP="00913B44">
            <w:pPr>
              <w:pStyle w:val="BodyText"/>
              <w:spacing w:after="60"/>
              <w:jc w:val="left"/>
              <w:rPr>
                <w:i/>
                <w:iCs/>
              </w:rPr>
            </w:pPr>
            <w:r w:rsidRPr="00DA4286">
              <w:rPr>
                <w:i/>
                <w:iCs/>
              </w:rPr>
              <w:t>Description of the test in terms of what, why, and how.</w:t>
            </w:r>
            <w:r w:rsidR="00E8058A" w:rsidRPr="00DA4286">
              <w:rPr>
                <w:i/>
                <w:iCs/>
              </w:rPr>
              <w:t xml:space="preserve"> </w:t>
            </w:r>
            <w:proofErr w:type="spellStart"/>
            <w:r w:rsidR="00E8058A" w:rsidRPr="00DA4286">
              <w:rPr>
                <w:i/>
                <w:iCs/>
              </w:rPr>
              <w:t>Ie</w:t>
            </w:r>
            <w:proofErr w:type="spellEnd"/>
            <w:r w:rsidR="00E8058A" w:rsidRPr="00DA4286">
              <w:rPr>
                <w:i/>
                <w:iCs/>
              </w:rPr>
              <w:t xml:space="preserve"> why do the test? Steps taken and What was tested</w:t>
            </w:r>
          </w:p>
        </w:tc>
      </w:tr>
      <w:tr w:rsidR="0040043A" w:rsidRPr="00DA4286" w14:paraId="04C9AE71" w14:textId="77777777" w:rsidTr="0040043A">
        <w:trPr>
          <w:cantSplit/>
        </w:trPr>
        <w:tc>
          <w:tcPr>
            <w:tcW w:w="9288" w:type="dxa"/>
            <w:tcMar>
              <w:top w:w="57" w:type="dxa"/>
              <w:bottom w:w="57" w:type="dxa"/>
            </w:tcMar>
          </w:tcPr>
          <w:p w14:paraId="74C8C8EA" w14:textId="77777777" w:rsidR="0040043A" w:rsidRDefault="00070FFF" w:rsidP="00913B44">
            <w:pPr>
              <w:pStyle w:val="BodyText"/>
              <w:spacing w:after="60"/>
              <w:jc w:val="left"/>
              <w:rPr>
                <w:b/>
                <w:bCs/>
              </w:rPr>
            </w:pPr>
            <w:r w:rsidRPr="00DA4286">
              <w:rPr>
                <w:b/>
                <w:bCs/>
              </w:rPr>
              <w:t>4</w:t>
            </w:r>
            <w:r w:rsidR="0040043A" w:rsidRPr="00DA4286">
              <w:rPr>
                <w:b/>
                <w:bCs/>
              </w:rPr>
              <w:t>.2</w:t>
            </w:r>
            <w:r w:rsidR="00B11DB5" w:rsidRPr="00DA4286">
              <w:rPr>
                <w:b/>
                <w:bCs/>
              </w:rPr>
              <w:t>.2</w:t>
            </w:r>
            <w:r w:rsidR="0040043A" w:rsidRPr="00DA4286">
              <w:rPr>
                <w:b/>
                <w:bCs/>
              </w:rPr>
              <w:t xml:space="preserve"> </w:t>
            </w:r>
            <w:r w:rsidR="00007B57">
              <w:rPr>
                <w:b/>
                <w:bCs/>
              </w:rPr>
              <w:t xml:space="preserve">Scope and </w:t>
            </w:r>
            <w:r w:rsidR="0040043A" w:rsidRPr="00DA4286">
              <w:rPr>
                <w:b/>
                <w:bCs/>
              </w:rPr>
              <w:t>Relevancy of tests</w:t>
            </w:r>
          </w:p>
          <w:p w14:paraId="55D0BD08" w14:textId="77777777" w:rsidR="00007B57" w:rsidRPr="00DA4286" w:rsidRDefault="00007B57" w:rsidP="00913B44">
            <w:pPr>
              <w:pStyle w:val="BodyText"/>
              <w:spacing w:after="60"/>
              <w:jc w:val="left"/>
              <w:rPr>
                <w:b/>
                <w:bCs/>
              </w:rPr>
            </w:pPr>
          </w:p>
          <w:p w14:paraId="43F0B7D8" w14:textId="77777777" w:rsidR="0040043A" w:rsidRPr="00DA4286" w:rsidRDefault="00007B57" w:rsidP="00007B57">
            <w:pPr>
              <w:pStyle w:val="BodyText"/>
              <w:tabs>
                <w:tab w:val="left" w:pos="5010"/>
              </w:tabs>
              <w:spacing w:after="60"/>
              <w:jc w:val="left"/>
              <w:rPr>
                <w:b/>
                <w:bCs/>
              </w:rPr>
            </w:pPr>
            <w:r w:rsidRPr="00DA4286">
              <w:rPr>
                <w:i/>
                <w:iCs/>
              </w:rPr>
              <w:t>In terms of coverage, volumes, and system complex</w:t>
            </w:r>
            <w:r w:rsidRPr="00DA4286">
              <w:rPr>
                <w:i/>
                <w:iCs/>
              </w:rPr>
              <w:softHyphen/>
              <w:t>ity.</w:t>
            </w:r>
            <w:r>
              <w:rPr>
                <w:i/>
                <w:iCs/>
              </w:rPr>
              <w:t xml:space="preserve"> </w:t>
            </w:r>
            <w:r w:rsidR="0040043A" w:rsidRPr="00DA4286">
              <w:rPr>
                <w:i/>
                <w:iCs/>
              </w:rPr>
              <w:t>Relative to objectives and required operational use.</w:t>
            </w:r>
            <w:r>
              <w:rPr>
                <w:i/>
                <w:iCs/>
              </w:rPr>
              <w:tab/>
            </w:r>
          </w:p>
        </w:tc>
      </w:tr>
      <w:tr w:rsidR="0040043A" w:rsidRPr="00DA4286" w14:paraId="54A3C602" w14:textId="77777777" w:rsidTr="0040043A">
        <w:trPr>
          <w:cantSplit/>
        </w:trPr>
        <w:tc>
          <w:tcPr>
            <w:tcW w:w="9288" w:type="dxa"/>
            <w:tcMar>
              <w:top w:w="57" w:type="dxa"/>
              <w:bottom w:w="57" w:type="dxa"/>
            </w:tcMar>
          </w:tcPr>
          <w:p w14:paraId="4835D7C7" w14:textId="77777777" w:rsidR="0040043A" w:rsidRPr="00DA4286" w:rsidRDefault="0040043A" w:rsidP="00913B44">
            <w:pPr>
              <w:pStyle w:val="BodyText"/>
              <w:spacing w:after="60"/>
              <w:jc w:val="left"/>
              <w:rPr>
                <w:b/>
                <w:bCs/>
              </w:rPr>
            </w:pPr>
          </w:p>
        </w:tc>
      </w:tr>
      <w:tr w:rsidR="0040043A" w:rsidRPr="00DA4286" w14:paraId="60FBF0FE" w14:textId="77777777" w:rsidTr="0040043A">
        <w:trPr>
          <w:cantSplit/>
        </w:trPr>
        <w:tc>
          <w:tcPr>
            <w:tcW w:w="9288" w:type="dxa"/>
            <w:tcMar>
              <w:top w:w="57" w:type="dxa"/>
              <w:bottom w:w="57" w:type="dxa"/>
            </w:tcMar>
          </w:tcPr>
          <w:p w14:paraId="29F016F7" w14:textId="77777777" w:rsidR="0040043A" w:rsidRPr="00DA4286" w:rsidRDefault="00070FFF" w:rsidP="00913B44">
            <w:pPr>
              <w:pStyle w:val="BodyText"/>
              <w:spacing w:after="60"/>
              <w:jc w:val="left"/>
              <w:rPr>
                <w:b/>
                <w:bCs/>
              </w:rPr>
            </w:pPr>
            <w:r w:rsidRPr="00DA4286">
              <w:rPr>
                <w:b/>
                <w:bCs/>
              </w:rPr>
              <w:lastRenderedPageBreak/>
              <w:t>4</w:t>
            </w:r>
            <w:r w:rsidR="00007B57">
              <w:rPr>
                <w:b/>
                <w:bCs/>
              </w:rPr>
              <w:t>.2.3</w:t>
            </w:r>
            <w:r w:rsidR="0040043A" w:rsidRPr="00DA4286">
              <w:rPr>
                <w:b/>
                <w:bCs/>
              </w:rPr>
              <w:t xml:space="preserve"> Levels of tests </w:t>
            </w:r>
          </w:p>
          <w:p w14:paraId="7AADCC35" w14:textId="77777777" w:rsidR="0040043A" w:rsidRDefault="0040043A" w:rsidP="00913B44">
            <w:pPr>
              <w:pStyle w:val="BodyText"/>
              <w:spacing w:after="60"/>
              <w:jc w:val="left"/>
              <w:rPr>
                <w:i/>
                <w:iCs/>
              </w:rPr>
            </w:pPr>
            <w:r w:rsidRPr="00DA4286">
              <w:rPr>
                <w:i/>
                <w:iCs/>
              </w:rPr>
              <w:t>Module test, integration test, and system acceptance test.</w:t>
            </w:r>
          </w:p>
          <w:p w14:paraId="787FFC38" w14:textId="77777777" w:rsidR="00007B57" w:rsidRPr="00DA4286" w:rsidRDefault="00007B57" w:rsidP="00913B44">
            <w:pPr>
              <w:pStyle w:val="BodyText"/>
              <w:spacing w:after="60"/>
              <w:jc w:val="left"/>
              <w:rPr>
                <w:b/>
                <w:bCs/>
              </w:rPr>
            </w:pPr>
          </w:p>
        </w:tc>
      </w:tr>
      <w:tr w:rsidR="0040043A" w:rsidRPr="00DA4286" w14:paraId="6F6EDF6B" w14:textId="77777777" w:rsidTr="0040043A">
        <w:trPr>
          <w:cantSplit/>
        </w:trPr>
        <w:tc>
          <w:tcPr>
            <w:tcW w:w="9288" w:type="dxa"/>
            <w:tcMar>
              <w:top w:w="57" w:type="dxa"/>
              <w:bottom w:w="57" w:type="dxa"/>
            </w:tcMar>
          </w:tcPr>
          <w:p w14:paraId="3C593BD5" w14:textId="77777777" w:rsidR="0040043A" w:rsidRDefault="00070FFF" w:rsidP="00913B44">
            <w:pPr>
              <w:pStyle w:val="BodyText"/>
              <w:spacing w:after="60"/>
              <w:jc w:val="left"/>
              <w:rPr>
                <w:b/>
                <w:bCs/>
              </w:rPr>
            </w:pPr>
            <w:r w:rsidRPr="00DA4286">
              <w:rPr>
                <w:b/>
                <w:bCs/>
              </w:rPr>
              <w:t>4</w:t>
            </w:r>
            <w:r w:rsidR="0040043A" w:rsidRPr="00DA4286">
              <w:rPr>
                <w:b/>
                <w:bCs/>
              </w:rPr>
              <w:t>.</w:t>
            </w:r>
            <w:r w:rsidR="00007B57">
              <w:rPr>
                <w:b/>
                <w:bCs/>
              </w:rPr>
              <w:t>2.4</w:t>
            </w:r>
            <w:r w:rsidR="0040043A" w:rsidRPr="00DA4286">
              <w:rPr>
                <w:b/>
                <w:bCs/>
              </w:rPr>
              <w:t xml:space="preserve"> Types of tests</w:t>
            </w:r>
          </w:p>
          <w:p w14:paraId="46592203" w14:textId="77777777" w:rsidR="00007B57" w:rsidRPr="00DA4286" w:rsidRDefault="00007B57" w:rsidP="00913B44">
            <w:pPr>
              <w:pStyle w:val="BodyText"/>
              <w:spacing w:after="60"/>
              <w:jc w:val="left"/>
              <w:rPr>
                <w:b/>
                <w:bCs/>
              </w:rPr>
            </w:pPr>
          </w:p>
          <w:p w14:paraId="647A9971" w14:textId="77777777" w:rsidR="0040043A" w:rsidRDefault="0040043A" w:rsidP="00913B44">
            <w:pPr>
              <w:pStyle w:val="BodyText"/>
              <w:spacing w:after="60"/>
              <w:jc w:val="left"/>
              <w:rPr>
                <w:i/>
                <w:iCs/>
              </w:rPr>
            </w:pPr>
            <w:r w:rsidRPr="00DA4286">
              <w:rPr>
                <w:i/>
                <w:iCs/>
              </w:rPr>
              <w:t>E.g. input, functionality, boundaries, performance, and us</w:t>
            </w:r>
            <w:r w:rsidRPr="00DA4286">
              <w:rPr>
                <w:i/>
                <w:iCs/>
              </w:rPr>
              <w:softHyphen/>
              <w:t>ability.</w:t>
            </w:r>
          </w:p>
          <w:p w14:paraId="4E5D6169" w14:textId="77777777" w:rsidR="00007B57" w:rsidRPr="00DA4286" w:rsidRDefault="00007B57" w:rsidP="00913B44">
            <w:pPr>
              <w:pStyle w:val="BodyText"/>
              <w:spacing w:after="60"/>
              <w:jc w:val="left"/>
              <w:rPr>
                <w:b/>
                <w:bCs/>
              </w:rPr>
            </w:pPr>
          </w:p>
        </w:tc>
      </w:tr>
      <w:tr w:rsidR="0040043A" w:rsidRPr="00DA4286" w14:paraId="7A7D99D5" w14:textId="77777777" w:rsidTr="0040043A">
        <w:trPr>
          <w:cantSplit/>
        </w:trPr>
        <w:tc>
          <w:tcPr>
            <w:tcW w:w="9288" w:type="dxa"/>
            <w:tcMar>
              <w:top w:w="57" w:type="dxa"/>
              <w:bottom w:w="57" w:type="dxa"/>
            </w:tcMar>
          </w:tcPr>
          <w:p w14:paraId="0B7E09C1" w14:textId="77777777" w:rsidR="0040043A" w:rsidRPr="00DA4286" w:rsidRDefault="00070FFF" w:rsidP="00913B44">
            <w:pPr>
              <w:pStyle w:val="BodyText"/>
              <w:spacing w:after="60"/>
              <w:jc w:val="left"/>
              <w:rPr>
                <w:b/>
                <w:bCs/>
              </w:rPr>
            </w:pPr>
            <w:r w:rsidRPr="00DA4286">
              <w:rPr>
                <w:b/>
                <w:bCs/>
              </w:rPr>
              <w:t>4</w:t>
            </w:r>
            <w:r w:rsidR="00007B57">
              <w:rPr>
                <w:b/>
                <w:bCs/>
              </w:rPr>
              <w:t>.2.5</w:t>
            </w:r>
            <w:r w:rsidR="0040043A" w:rsidRPr="00DA4286">
              <w:rPr>
                <w:b/>
                <w:bCs/>
              </w:rPr>
              <w:t xml:space="preserve"> Sequence of tests</w:t>
            </w:r>
          </w:p>
          <w:p w14:paraId="7D48EA94" w14:textId="77777777" w:rsidR="0040043A" w:rsidRDefault="0040043A" w:rsidP="00913B44">
            <w:pPr>
              <w:pStyle w:val="BodyText"/>
              <w:spacing w:after="60"/>
              <w:jc w:val="left"/>
              <w:rPr>
                <w:i/>
                <w:iCs/>
              </w:rPr>
            </w:pPr>
            <w:r w:rsidRPr="00DA4286">
              <w:rPr>
                <w:i/>
                <w:iCs/>
              </w:rPr>
              <w:t>Test cases, test procedures, test data and expected results.</w:t>
            </w:r>
          </w:p>
          <w:p w14:paraId="715C3C2E" w14:textId="77777777" w:rsidR="00007B57" w:rsidRPr="00DA4286" w:rsidRDefault="00007B57" w:rsidP="00913B44">
            <w:pPr>
              <w:pStyle w:val="BodyText"/>
              <w:spacing w:after="60"/>
              <w:jc w:val="left"/>
              <w:rPr>
                <w:b/>
                <w:bCs/>
              </w:rPr>
            </w:pPr>
          </w:p>
        </w:tc>
      </w:tr>
      <w:tr w:rsidR="0040043A" w:rsidRPr="00DA4286" w14:paraId="29953E07" w14:textId="77777777" w:rsidTr="0040043A">
        <w:trPr>
          <w:cantSplit/>
        </w:trPr>
        <w:tc>
          <w:tcPr>
            <w:tcW w:w="9288" w:type="dxa"/>
            <w:tcMar>
              <w:top w:w="57" w:type="dxa"/>
              <w:bottom w:w="57" w:type="dxa"/>
            </w:tcMar>
          </w:tcPr>
          <w:p w14:paraId="3F837A96" w14:textId="77777777" w:rsidR="0040043A" w:rsidRPr="00DA4286" w:rsidRDefault="00070FFF" w:rsidP="00913B44">
            <w:pPr>
              <w:pStyle w:val="BodyText"/>
              <w:spacing w:after="60"/>
              <w:jc w:val="left"/>
              <w:rPr>
                <w:b/>
                <w:bCs/>
              </w:rPr>
            </w:pPr>
            <w:r w:rsidRPr="00DA4286">
              <w:rPr>
                <w:b/>
                <w:bCs/>
              </w:rPr>
              <w:t>4</w:t>
            </w:r>
            <w:r w:rsidR="00007B57">
              <w:rPr>
                <w:b/>
                <w:bCs/>
              </w:rPr>
              <w:t>.2.6</w:t>
            </w:r>
            <w:r w:rsidR="0040043A" w:rsidRPr="00DA4286">
              <w:rPr>
                <w:b/>
                <w:bCs/>
              </w:rPr>
              <w:t xml:space="preserve"> Configuration</w:t>
            </w:r>
            <w:r w:rsidR="00007B57">
              <w:rPr>
                <w:b/>
                <w:bCs/>
              </w:rPr>
              <w:t xml:space="preserve"> and calculation</w:t>
            </w:r>
            <w:r w:rsidR="0040043A" w:rsidRPr="00DA4286">
              <w:rPr>
                <w:b/>
                <w:bCs/>
              </w:rPr>
              <w:t xml:space="preserve"> tests</w:t>
            </w:r>
          </w:p>
          <w:p w14:paraId="3202B039" w14:textId="77777777" w:rsidR="0040043A" w:rsidRDefault="0040043A" w:rsidP="00913B44">
            <w:pPr>
              <w:pStyle w:val="BodyText"/>
              <w:spacing w:after="60"/>
              <w:jc w:val="left"/>
              <w:rPr>
                <w:i/>
                <w:iCs/>
              </w:rPr>
            </w:pPr>
            <w:r w:rsidRPr="00DA4286">
              <w:rPr>
                <w:i/>
                <w:iCs/>
              </w:rPr>
              <w:t>Platform, network, and inte</w:t>
            </w:r>
            <w:r w:rsidRPr="00DA4286">
              <w:rPr>
                <w:i/>
                <w:iCs/>
              </w:rPr>
              <w:softHyphen/>
              <w:t>gration with other systems.</w:t>
            </w:r>
          </w:p>
          <w:p w14:paraId="2C2F4B7B" w14:textId="77777777" w:rsidR="00007B57" w:rsidRDefault="00007B57" w:rsidP="00007B57">
            <w:pPr>
              <w:pStyle w:val="BodyText"/>
              <w:spacing w:after="60"/>
              <w:jc w:val="left"/>
              <w:rPr>
                <w:i/>
                <w:iCs/>
              </w:rPr>
            </w:pPr>
            <w:r>
              <w:rPr>
                <w:i/>
                <w:iCs/>
              </w:rPr>
              <w:t xml:space="preserve">Calculation tests </w:t>
            </w:r>
            <w:r w:rsidRPr="00DA4286">
              <w:rPr>
                <w:i/>
                <w:iCs/>
              </w:rPr>
              <w:t>confirm that known inputs lead to specified outputs.</w:t>
            </w:r>
          </w:p>
          <w:p w14:paraId="2D6F802E" w14:textId="77777777" w:rsidR="00007B57" w:rsidRPr="00DA4286" w:rsidRDefault="00007B57" w:rsidP="00913B44">
            <w:pPr>
              <w:pStyle w:val="BodyText"/>
              <w:spacing w:after="60"/>
              <w:jc w:val="left"/>
              <w:rPr>
                <w:b/>
                <w:bCs/>
              </w:rPr>
            </w:pPr>
          </w:p>
        </w:tc>
      </w:tr>
      <w:tr w:rsidR="0040043A" w:rsidRPr="00DA4286" w14:paraId="1376DD59" w14:textId="77777777" w:rsidTr="0040043A">
        <w:trPr>
          <w:cantSplit/>
        </w:trPr>
        <w:tc>
          <w:tcPr>
            <w:tcW w:w="9288" w:type="dxa"/>
            <w:tcMar>
              <w:top w:w="57" w:type="dxa"/>
              <w:bottom w:w="57" w:type="dxa"/>
            </w:tcMar>
          </w:tcPr>
          <w:p w14:paraId="5D7959CC" w14:textId="77777777" w:rsidR="0040043A" w:rsidRPr="00DA4286" w:rsidRDefault="001B6067" w:rsidP="00B11DB5">
            <w:pPr>
              <w:pStyle w:val="BodyText"/>
              <w:spacing w:after="60"/>
              <w:jc w:val="left"/>
              <w:rPr>
                <w:b/>
                <w:bCs/>
              </w:rPr>
            </w:pPr>
            <w:r w:rsidRPr="00DA4286">
              <w:rPr>
                <w:b/>
                <w:bCs/>
              </w:rPr>
              <w:t xml:space="preserve">4.3 Precautions </w:t>
            </w:r>
          </w:p>
        </w:tc>
      </w:tr>
    </w:tbl>
    <w:p w14:paraId="52166AEF" w14:textId="77777777" w:rsidR="00B47CDD" w:rsidRDefault="006627E5" w:rsidP="00B47CDD">
      <w:pPr>
        <w:pStyle w:val="BodyText"/>
        <w:spacing w:after="60"/>
        <w:jc w:val="left"/>
        <w:rPr>
          <w:b/>
        </w:rPr>
      </w:pPr>
      <w:r w:rsidRPr="00DA4286">
        <w:rPr>
          <w:b/>
        </w:rPr>
        <w:t>4</w:t>
      </w:r>
      <w:r w:rsidR="001B6067" w:rsidRPr="00DA4286">
        <w:rPr>
          <w:b/>
        </w:rPr>
        <w:t xml:space="preserve">.3.1 </w:t>
      </w:r>
      <w:r w:rsidR="00B47CDD" w:rsidRPr="00DA4286">
        <w:rPr>
          <w:b/>
        </w:rPr>
        <w:t xml:space="preserve">Anomalous conditions </w:t>
      </w:r>
    </w:p>
    <w:p w14:paraId="4111373A" w14:textId="77777777" w:rsidR="00007B57" w:rsidRPr="00DA4286" w:rsidRDefault="00007B57" w:rsidP="00B47CDD">
      <w:pPr>
        <w:pStyle w:val="BodyText"/>
        <w:spacing w:after="60"/>
        <w:jc w:val="left"/>
        <w:rPr>
          <w:b/>
        </w:rPr>
      </w:pPr>
    </w:p>
    <w:p w14:paraId="4C809532" w14:textId="77777777" w:rsidR="00A973C0" w:rsidRPr="00DA4286" w:rsidRDefault="00A973C0" w:rsidP="00007B57">
      <w:pPr>
        <w:pStyle w:val="BodyText"/>
        <w:spacing w:after="60"/>
      </w:pPr>
      <w:r w:rsidRPr="00DA4286">
        <w:rPr>
          <w:i/>
        </w:rPr>
        <w:t>When operating in a third-party software environment, such as Microsoft</w:t>
      </w:r>
      <w:r w:rsidRPr="00DA4286">
        <w:rPr>
          <w:i/>
          <w:vertAlign w:val="superscript"/>
        </w:rPr>
        <w:sym w:font="Symbol" w:char="F0E2"/>
      </w:r>
      <w:r w:rsidRPr="00DA4286">
        <w:rPr>
          <w:i/>
        </w:rPr>
        <w:t xml:space="preserve"> Windows and Office, some undesirable, inappropriate, or anomalous operating conditions may exist. A dis</w:t>
      </w:r>
      <w:r w:rsidRPr="00DA4286">
        <w:rPr>
          <w:i/>
        </w:rPr>
        <w:softHyphen/>
        <w:t>crepancy between the description of the way an instrument should operate, and the way it actually does, may be regarded as an anomaly as well. Minor errors in a computer system may sometimes be acceptable if they are documented and/or properly cir</w:t>
      </w:r>
      <w:r w:rsidRPr="00DA4286">
        <w:rPr>
          <w:i/>
        </w:rPr>
        <w:softHyphen/>
        <w:t>cumvented</w:t>
      </w:r>
      <w:r w:rsidRPr="00DA4286">
        <w:t>.</w:t>
      </w:r>
      <w:r w:rsidR="00B47CDD" w:rsidRPr="00DA4286">
        <w:t xml:space="preserve"> </w:t>
      </w:r>
      <w:r w:rsidR="00B47CDD" w:rsidRPr="00DA4286">
        <w:rPr>
          <w:i/>
          <w:iCs/>
        </w:rPr>
        <w:t>Anomalous operating conditions associated with the computer system itself, Anomalous operating conditions in the used instruments.</w:t>
      </w:r>
    </w:p>
    <w:p w14:paraId="7BE872EE" w14:textId="77777777" w:rsidR="00B47CDD" w:rsidRPr="00DA4286" w:rsidRDefault="00B47CDD" w:rsidP="00A973C0">
      <w:pPr>
        <w:pStyle w:val="BodyText"/>
      </w:pPr>
    </w:p>
    <w:p w14:paraId="1F8E1783" w14:textId="77777777" w:rsidR="00A973C0" w:rsidRDefault="00007B57" w:rsidP="00A973C0">
      <w:pPr>
        <w:pStyle w:val="BodyText"/>
        <w:rPr>
          <w:b/>
          <w:bCs/>
        </w:rPr>
      </w:pPr>
      <w:r w:rsidRPr="00DA4286">
        <w:rPr>
          <w:b/>
        </w:rPr>
        <w:t xml:space="preserve">4.3.2 </w:t>
      </w:r>
      <w:r w:rsidRPr="00DA4286">
        <w:t>Precautionary</w:t>
      </w:r>
      <w:r w:rsidR="00B47CDD" w:rsidRPr="00DA4286">
        <w:rPr>
          <w:b/>
          <w:bCs/>
        </w:rPr>
        <w:t xml:space="preserve"> steps taken</w:t>
      </w:r>
    </w:p>
    <w:p w14:paraId="2928CA98" w14:textId="77777777" w:rsidR="00007B57" w:rsidRPr="00DA4286" w:rsidRDefault="00007B57" w:rsidP="00A973C0">
      <w:pPr>
        <w:pStyle w:val="BodyText"/>
      </w:pPr>
    </w:p>
    <w:p w14:paraId="1CF0E012" w14:textId="77777777" w:rsidR="00A973C0" w:rsidRDefault="00A973C0" w:rsidP="00A973C0">
      <w:pPr>
        <w:pStyle w:val="BodyText"/>
        <w:rPr>
          <w:i/>
          <w:iCs/>
        </w:rPr>
      </w:pPr>
      <w:r w:rsidRPr="00DA4286">
        <w:rPr>
          <w:i/>
        </w:rPr>
        <w:t xml:space="preserve">The steps taken to </w:t>
      </w:r>
      <w:proofErr w:type="spellStart"/>
      <w:r w:rsidRPr="00DA4286">
        <w:rPr>
          <w:i/>
        </w:rPr>
        <w:t>workaround</w:t>
      </w:r>
      <w:proofErr w:type="spellEnd"/>
      <w:r w:rsidRPr="00DA4286">
        <w:rPr>
          <w:i/>
        </w:rPr>
        <w:t xml:space="preserve"> anomalous, inappropriate, or undesired operating conditions are verified and tested. </w:t>
      </w:r>
      <w:r w:rsidR="00B47CDD" w:rsidRPr="00DA4286">
        <w:rPr>
          <w:i/>
          <w:iCs/>
        </w:rPr>
        <w:t>Precautionary steps</w:t>
      </w:r>
      <w:r w:rsidR="005A02A0">
        <w:rPr>
          <w:i/>
          <w:iCs/>
        </w:rPr>
        <w:t xml:space="preserve"> taken in e.g. Windows settings</w:t>
      </w:r>
      <w:r w:rsidR="00B47CDD" w:rsidRPr="00DA4286">
        <w:rPr>
          <w:i/>
          <w:iCs/>
        </w:rPr>
        <w:t xml:space="preserve">, Precautionary steps taken to </w:t>
      </w:r>
      <w:proofErr w:type="spellStart"/>
      <w:r w:rsidR="00B47CDD" w:rsidRPr="00DA4286">
        <w:rPr>
          <w:i/>
          <w:iCs/>
        </w:rPr>
        <w:t>workaround</w:t>
      </w:r>
      <w:proofErr w:type="spellEnd"/>
      <w:r w:rsidR="00B47CDD" w:rsidRPr="00DA4286">
        <w:rPr>
          <w:i/>
          <w:iCs/>
        </w:rPr>
        <w:t xml:space="preserve"> pro</w:t>
      </w:r>
      <w:r w:rsidR="005A02A0">
        <w:rPr>
          <w:i/>
          <w:iCs/>
        </w:rPr>
        <w:t>blems with the used instruments</w:t>
      </w:r>
      <w:r w:rsidR="00B47CDD" w:rsidRPr="00DA4286">
        <w:rPr>
          <w:i/>
          <w:iCs/>
        </w:rPr>
        <w:t xml:space="preserve">, Precautionary steps taken to </w:t>
      </w:r>
      <w:proofErr w:type="spellStart"/>
      <w:r w:rsidR="00B47CDD" w:rsidRPr="00DA4286">
        <w:rPr>
          <w:i/>
          <w:iCs/>
        </w:rPr>
        <w:t>workaround</w:t>
      </w:r>
      <w:proofErr w:type="spellEnd"/>
      <w:r w:rsidR="00B47CDD" w:rsidRPr="00DA4286">
        <w:rPr>
          <w:i/>
          <w:iCs/>
        </w:rPr>
        <w:t xml:space="preserve"> problems with the computer system itself.</w:t>
      </w:r>
    </w:p>
    <w:p w14:paraId="5FD0C484" w14:textId="77777777" w:rsidR="00A973C0" w:rsidRDefault="00DA4286" w:rsidP="006627E5">
      <w:pPr>
        <w:pStyle w:val="Heading2"/>
        <w:numPr>
          <w:ilvl w:val="0"/>
          <w:numId w:val="0"/>
        </w:numPr>
        <w:spacing w:before="360"/>
        <w:rPr>
          <w:rFonts w:ascii="Times New Roman" w:hAnsi="Times New Roman"/>
        </w:rPr>
      </w:pPr>
      <w:bookmarkStart w:id="2" w:name="_Toc501269339"/>
      <w:bookmarkStart w:id="3" w:name="_Toc501269637"/>
      <w:bookmarkStart w:id="4" w:name="_Toc501269690"/>
      <w:bookmarkStart w:id="5" w:name="_Toc531511674"/>
      <w:bookmarkStart w:id="6" w:name="_Toc41821095"/>
      <w:r>
        <w:rPr>
          <w:rFonts w:ascii="Times New Roman" w:hAnsi="Times New Roman"/>
        </w:rPr>
        <w:t xml:space="preserve">Chapter </w:t>
      </w:r>
      <w:r w:rsidR="006627E5" w:rsidRPr="00DA4286">
        <w:rPr>
          <w:rFonts w:ascii="Times New Roman" w:hAnsi="Times New Roman"/>
        </w:rPr>
        <w:t>5</w:t>
      </w:r>
      <w:r>
        <w:rPr>
          <w:rFonts w:ascii="Times New Roman" w:hAnsi="Times New Roman"/>
        </w:rPr>
        <w:t>:</w:t>
      </w:r>
      <w:r w:rsidR="006627E5" w:rsidRPr="00DA4286">
        <w:rPr>
          <w:rFonts w:ascii="Times New Roman" w:hAnsi="Times New Roman"/>
        </w:rPr>
        <w:t xml:space="preserve"> </w:t>
      </w:r>
      <w:r w:rsidR="00A973C0" w:rsidRPr="00DA4286">
        <w:rPr>
          <w:rFonts w:ascii="Times New Roman" w:hAnsi="Times New Roman"/>
        </w:rPr>
        <w:t>Installation</w:t>
      </w:r>
      <w:bookmarkEnd w:id="2"/>
      <w:bookmarkEnd w:id="3"/>
      <w:bookmarkEnd w:id="4"/>
      <w:bookmarkEnd w:id="5"/>
      <w:r w:rsidR="00A973C0" w:rsidRPr="00DA4286">
        <w:rPr>
          <w:rFonts w:ascii="Times New Roman" w:hAnsi="Times New Roman"/>
        </w:rPr>
        <w:t xml:space="preserve"> and system acceptance test</w:t>
      </w:r>
      <w:bookmarkEnd w:id="6"/>
    </w:p>
    <w:p w14:paraId="670FDBB6" w14:textId="77777777" w:rsidR="005A02A0" w:rsidRPr="005A02A0" w:rsidRDefault="005A02A0" w:rsidP="005A02A0">
      <w:pPr>
        <w:pStyle w:val="BodyText"/>
      </w:pPr>
    </w:p>
    <w:p w14:paraId="666CB433" w14:textId="77777777" w:rsidR="00A973C0" w:rsidRDefault="00A973C0" w:rsidP="00A973C0">
      <w:pPr>
        <w:pStyle w:val="BodyText"/>
        <w:rPr>
          <w:i/>
        </w:rPr>
      </w:pPr>
      <w:r w:rsidRPr="00DA4286">
        <w:rPr>
          <w:i/>
        </w:rPr>
        <w:t>The validation of the installation process ensures that all system ele</w:t>
      </w:r>
      <w:r w:rsidRPr="00DA4286">
        <w:rPr>
          <w:i/>
        </w:rPr>
        <w:softHyphen/>
        <w:t>ments are properly installed in the host system and that the user obtains a safe and complete installation, especially when installing software products.</w:t>
      </w:r>
    </w:p>
    <w:p w14:paraId="7349F59F" w14:textId="01CE9BC4" w:rsidR="005A02A0" w:rsidRDefault="005A02A0" w:rsidP="00A973C0">
      <w:pPr>
        <w:pStyle w:val="BodyText"/>
        <w:rPr>
          <w:i/>
        </w:rPr>
      </w:pPr>
    </w:p>
    <w:p w14:paraId="6E3A53AA" w14:textId="4EA89A12" w:rsidR="0086597B" w:rsidRDefault="0086597B" w:rsidP="00A973C0">
      <w:pPr>
        <w:pStyle w:val="BodyText"/>
        <w:rPr>
          <w:i/>
        </w:rPr>
      </w:pPr>
    </w:p>
    <w:p w14:paraId="352B71F1" w14:textId="5EBEF660" w:rsidR="0086597B" w:rsidRDefault="0086597B" w:rsidP="00A973C0">
      <w:pPr>
        <w:pStyle w:val="BodyText"/>
        <w:rPr>
          <w:i/>
        </w:rPr>
      </w:pPr>
    </w:p>
    <w:p w14:paraId="5EFEBA2F" w14:textId="77777777" w:rsidR="0086597B" w:rsidRPr="00DA4286" w:rsidRDefault="0086597B" w:rsidP="00A973C0">
      <w:pPr>
        <w:pStyle w:val="BodyText"/>
        <w:rPr>
          <w:i/>
        </w:rPr>
      </w:pPr>
    </w:p>
    <w:p w14:paraId="7760C095" w14:textId="77777777" w:rsidR="00EF4B56" w:rsidRDefault="006627E5" w:rsidP="00EF4B56">
      <w:pPr>
        <w:pStyle w:val="BodyText"/>
        <w:spacing w:after="60"/>
        <w:jc w:val="left"/>
        <w:rPr>
          <w:b/>
          <w:bCs/>
        </w:rPr>
      </w:pPr>
      <w:r w:rsidRPr="00DA4286">
        <w:rPr>
          <w:b/>
        </w:rPr>
        <w:lastRenderedPageBreak/>
        <w:t>5</w:t>
      </w:r>
      <w:r w:rsidR="00EF4B56" w:rsidRPr="00DA4286">
        <w:rPr>
          <w:b/>
        </w:rPr>
        <w:t>.1</w:t>
      </w:r>
      <w:r w:rsidR="00EF4B56" w:rsidRPr="00DA4286">
        <w:t xml:space="preserve"> </w:t>
      </w:r>
      <w:r w:rsidR="00EF4B56" w:rsidRPr="00DA4286">
        <w:rPr>
          <w:b/>
          <w:bCs/>
        </w:rPr>
        <w:t>Input files</w:t>
      </w:r>
    </w:p>
    <w:p w14:paraId="55C8FCA7" w14:textId="77777777" w:rsidR="005A02A0" w:rsidRPr="00DA4286" w:rsidRDefault="005A02A0" w:rsidP="00EF4B56">
      <w:pPr>
        <w:pStyle w:val="BodyText"/>
        <w:spacing w:after="60"/>
        <w:jc w:val="left"/>
        <w:rPr>
          <w:b/>
          <w:bCs/>
        </w:rPr>
      </w:pPr>
    </w:p>
    <w:p w14:paraId="1A917B7F" w14:textId="5D5B8119" w:rsidR="00EF4B56" w:rsidRDefault="00EF4B56" w:rsidP="00EF4B56">
      <w:pPr>
        <w:pStyle w:val="BodyText"/>
        <w:rPr>
          <w:i/>
          <w:iCs/>
        </w:rPr>
      </w:pPr>
      <w:r w:rsidRPr="00DA4286">
        <w:rPr>
          <w:i/>
          <w:iCs/>
        </w:rPr>
        <w:t xml:space="preserve">List of (relevant) </w:t>
      </w:r>
      <w:r w:rsidR="00B63303" w:rsidRPr="00DA4286">
        <w:rPr>
          <w:i/>
          <w:iCs/>
        </w:rPr>
        <w:t>files on the installation media and what they are used for</w:t>
      </w:r>
    </w:p>
    <w:p w14:paraId="1A748BF4" w14:textId="1AC0DB32" w:rsidR="005452D6" w:rsidRDefault="005452D6" w:rsidP="00EF4B56">
      <w:pPr>
        <w:pStyle w:val="BodyText"/>
        <w:rPr>
          <w:sz w:val="24"/>
          <w:szCs w:val="24"/>
        </w:rPr>
      </w:pPr>
      <w:r>
        <w:t xml:space="preserve">   </w:t>
      </w:r>
      <w:r w:rsidRPr="005452D6">
        <w:rPr>
          <w:sz w:val="24"/>
          <w:szCs w:val="24"/>
        </w:rPr>
        <w:t xml:space="preserve">Sample files for development. This should however be changed to </w:t>
      </w:r>
      <w:r>
        <w:rPr>
          <w:sz w:val="24"/>
          <w:szCs w:val="24"/>
        </w:rPr>
        <w:t>the user installation files.</w:t>
      </w:r>
    </w:p>
    <w:p w14:paraId="73A5C8BB" w14:textId="2747FDE9" w:rsidR="005452D6" w:rsidRPr="005452D6" w:rsidRDefault="005452D6" w:rsidP="00EF4B56">
      <w:pPr>
        <w:pStyle w:val="BodyText"/>
        <w:rPr>
          <w:sz w:val="24"/>
          <w:szCs w:val="24"/>
        </w:rPr>
      </w:pPr>
      <w:r>
        <w:rPr>
          <w:sz w:val="24"/>
          <w:szCs w:val="24"/>
        </w:rPr>
        <w:t>However being an embedded system, we are likely to use pictures more to describe our setup.</w:t>
      </w:r>
    </w:p>
    <w:p w14:paraId="5103DBA3" w14:textId="34963DE4" w:rsidR="0086597B" w:rsidRPr="00A1330E" w:rsidRDefault="00693222" w:rsidP="00EF4B56">
      <w:pPr>
        <w:pStyle w:val="BodyText"/>
        <w:rPr>
          <w:color w:val="FF0000"/>
          <w:sz w:val="24"/>
          <w:szCs w:val="24"/>
          <w:u w:val="single"/>
        </w:rPr>
      </w:pPr>
      <w:r w:rsidRPr="00A1330E">
        <w:rPr>
          <w:color w:val="FF0000"/>
          <w:sz w:val="24"/>
          <w:szCs w:val="24"/>
          <w:u w:val="single"/>
        </w:rPr>
        <w:t>Arduino IDE</w:t>
      </w:r>
    </w:p>
    <w:p w14:paraId="003D31E1" w14:textId="5E744D7F" w:rsidR="00B61423" w:rsidRPr="00A1330E" w:rsidRDefault="00693222" w:rsidP="00EF4B56">
      <w:pPr>
        <w:pStyle w:val="BodyText"/>
        <w:rPr>
          <w:color w:val="FF0000"/>
          <w:sz w:val="24"/>
          <w:szCs w:val="24"/>
          <w:u w:val="single"/>
          <w:shd w:val="clear" w:color="auto" w:fill="FFFFFF"/>
        </w:rPr>
      </w:pPr>
      <w:r w:rsidRPr="00A1330E">
        <w:rPr>
          <w:color w:val="FF0000"/>
          <w:sz w:val="24"/>
          <w:szCs w:val="24"/>
          <w:u w:val="single"/>
          <w:shd w:val="clear" w:color="auto" w:fill="FFFFFF"/>
        </w:rPr>
        <w:t xml:space="preserve">contains a text editor for writing code, a message area, a text console, a toolbar with buttons for common functions and a series of menus. It connects to the Arduino and </w:t>
      </w:r>
      <w:proofErr w:type="spellStart"/>
      <w:r w:rsidRPr="00A1330E">
        <w:rPr>
          <w:color w:val="FF0000"/>
          <w:sz w:val="24"/>
          <w:szCs w:val="24"/>
          <w:u w:val="single"/>
          <w:shd w:val="clear" w:color="auto" w:fill="FFFFFF"/>
        </w:rPr>
        <w:t>Genuino</w:t>
      </w:r>
      <w:proofErr w:type="spellEnd"/>
      <w:r w:rsidRPr="00A1330E">
        <w:rPr>
          <w:color w:val="FF0000"/>
          <w:sz w:val="24"/>
          <w:szCs w:val="24"/>
          <w:u w:val="single"/>
          <w:shd w:val="clear" w:color="auto" w:fill="FFFFFF"/>
        </w:rPr>
        <w:t xml:space="preserve"> hardware to upload programs and communicate with them.</w:t>
      </w:r>
    </w:p>
    <w:p w14:paraId="67AC6F1E" w14:textId="5D2FAD4F" w:rsidR="00693222" w:rsidRPr="00A1330E" w:rsidRDefault="00693222" w:rsidP="00EF4B56">
      <w:pPr>
        <w:pStyle w:val="BodyText"/>
        <w:rPr>
          <w:color w:val="FF0000"/>
          <w:sz w:val="24"/>
          <w:szCs w:val="24"/>
          <w:u w:val="single"/>
        </w:rPr>
      </w:pPr>
    </w:p>
    <w:p w14:paraId="0918A09F" w14:textId="2ECDDC67" w:rsidR="00693222" w:rsidRPr="00A1330E" w:rsidRDefault="00693222" w:rsidP="00EF4B56">
      <w:pPr>
        <w:pStyle w:val="BodyText"/>
        <w:rPr>
          <w:color w:val="FF0000"/>
          <w:sz w:val="24"/>
          <w:szCs w:val="24"/>
          <w:u w:val="single"/>
        </w:rPr>
      </w:pPr>
      <w:r w:rsidRPr="00A1330E">
        <w:rPr>
          <w:color w:val="FF0000"/>
          <w:sz w:val="24"/>
          <w:szCs w:val="24"/>
          <w:u w:val="single"/>
        </w:rPr>
        <w:t>Proteus</w:t>
      </w:r>
    </w:p>
    <w:p w14:paraId="2A8D1809" w14:textId="1B608A1C" w:rsidR="00B61423" w:rsidRPr="00B61423" w:rsidRDefault="00B61423" w:rsidP="00EF4B56">
      <w:pPr>
        <w:pStyle w:val="BodyText"/>
        <w:rPr>
          <w:sz w:val="24"/>
          <w:szCs w:val="24"/>
        </w:rPr>
      </w:pPr>
      <w:r w:rsidRPr="00A1330E">
        <w:rPr>
          <w:color w:val="FF0000"/>
          <w:sz w:val="24"/>
          <w:szCs w:val="24"/>
          <w:u w:val="single"/>
          <w:shd w:val="clear" w:color="auto" w:fill="FFFFFF"/>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5A3B6F08" w14:textId="77777777" w:rsidR="005A02A0" w:rsidRPr="00DA4286" w:rsidRDefault="005A02A0" w:rsidP="00EF4B56">
      <w:pPr>
        <w:pStyle w:val="BodyText"/>
        <w:rPr>
          <w:i/>
          <w:iCs/>
        </w:rPr>
      </w:pPr>
    </w:p>
    <w:tbl>
      <w:tblPr>
        <w:tblW w:w="9322" w:type="dxa"/>
        <w:tblLayout w:type="fixed"/>
        <w:tblLook w:val="0000" w:firstRow="0" w:lastRow="0" w:firstColumn="0" w:lastColumn="0" w:noHBand="0" w:noVBand="0"/>
      </w:tblPr>
      <w:tblGrid>
        <w:gridCol w:w="9322"/>
      </w:tblGrid>
      <w:tr w:rsidR="00EF4B56" w:rsidRPr="00DA4286" w14:paraId="0BF05FD7" w14:textId="77777777" w:rsidTr="006343D8">
        <w:trPr>
          <w:cantSplit/>
        </w:trPr>
        <w:tc>
          <w:tcPr>
            <w:tcW w:w="9322" w:type="dxa"/>
            <w:tcMar>
              <w:top w:w="57" w:type="dxa"/>
              <w:bottom w:w="57" w:type="dxa"/>
            </w:tcMar>
          </w:tcPr>
          <w:p w14:paraId="351F7314" w14:textId="77777777" w:rsidR="00EF4B56" w:rsidRDefault="006627E5" w:rsidP="008C18D9">
            <w:pPr>
              <w:pStyle w:val="BodyText"/>
              <w:spacing w:after="60"/>
              <w:jc w:val="left"/>
              <w:rPr>
                <w:b/>
                <w:bCs/>
              </w:rPr>
            </w:pPr>
            <w:r w:rsidRPr="00DA4286">
              <w:rPr>
                <w:b/>
                <w:bCs/>
              </w:rPr>
              <w:t>5</w:t>
            </w:r>
            <w:r w:rsidR="00EF4B56" w:rsidRPr="00DA4286">
              <w:rPr>
                <w:b/>
                <w:bCs/>
              </w:rPr>
              <w:t>.2 Supplementary files</w:t>
            </w:r>
          </w:p>
          <w:p w14:paraId="128E92B2" w14:textId="77777777" w:rsidR="005A02A0" w:rsidRPr="00DA4286" w:rsidRDefault="005A02A0" w:rsidP="008C18D9">
            <w:pPr>
              <w:pStyle w:val="BodyText"/>
              <w:spacing w:after="60"/>
              <w:jc w:val="left"/>
              <w:rPr>
                <w:b/>
                <w:bCs/>
              </w:rPr>
            </w:pPr>
          </w:p>
          <w:p w14:paraId="029E74A2" w14:textId="6864313C" w:rsidR="00EF4B56" w:rsidRDefault="00EF4B56" w:rsidP="008C18D9">
            <w:pPr>
              <w:pStyle w:val="BodyText"/>
              <w:spacing w:after="60"/>
              <w:jc w:val="left"/>
              <w:rPr>
                <w:i/>
                <w:iCs/>
              </w:rPr>
            </w:pPr>
            <w:r w:rsidRPr="00DA4286">
              <w:rPr>
                <w:i/>
                <w:iCs/>
              </w:rPr>
              <w:t>Readme files, License agreements, examples, etc.</w:t>
            </w:r>
          </w:p>
          <w:p w14:paraId="1390EF57" w14:textId="77777777" w:rsidR="005A02A0" w:rsidRDefault="004D79D3" w:rsidP="004D79D3">
            <w:pPr>
              <w:pStyle w:val="BodyText"/>
              <w:spacing w:after="60"/>
              <w:jc w:val="left"/>
              <w:rPr>
                <w:rFonts w:ascii="Segoe UI" w:hAnsi="Segoe UI" w:cs="Segoe UI"/>
                <w:color w:val="24292E"/>
                <w:shd w:val="clear" w:color="auto" w:fill="FFFFFF"/>
              </w:rPr>
            </w:pPr>
            <w:r>
              <w:rPr>
                <w:rFonts w:ascii="Segoe UI" w:hAnsi="Segoe UI" w:cs="Segoe UI"/>
                <w:color w:val="24292E"/>
                <w:shd w:val="clear" w:color="auto" w:fill="FFFFFF"/>
              </w:rPr>
              <w:t>Arduino IDE is developed and maintained by the Arduino team. The IDE is licensed under GPL.</w:t>
            </w:r>
          </w:p>
          <w:p w14:paraId="0E8421F2" w14:textId="77777777" w:rsidR="004D79D3" w:rsidRDefault="004D79D3" w:rsidP="004D79D3">
            <w:pPr>
              <w:pStyle w:val="BodyText"/>
              <w:spacing w:after="60"/>
              <w:jc w:val="left"/>
              <w:rPr>
                <w:rFonts w:ascii="Segoe UI" w:hAnsi="Segoe UI" w:cs="Segoe UI"/>
                <w:color w:val="24292E"/>
                <w:shd w:val="clear" w:color="auto" w:fill="FFFFFF"/>
              </w:rPr>
            </w:pPr>
            <w:proofErr w:type="spellStart"/>
            <w:r w:rsidRPr="004D79D3">
              <w:rPr>
                <w:rFonts w:ascii="Segoe UI" w:hAnsi="Segoe UI" w:cs="Segoe UI"/>
                <w:u w:val="single"/>
                <w:shd w:val="clear" w:color="auto" w:fill="FFFFFF"/>
              </w:rPr>
              <w:t>SoftwareSerial</w:t>
            </w:r>
            <w:proofErr w:type="spellEnd"/>
            <w:r>
              <w:rPr>
                <w:rFonts w:ascii="Segoe UI" w:hAnsi="Segoe UI" w:cs="Segoe UI"/>
                <w:color w:val="24292E"/>
                <w:shd w:val="clear" w:color="auto" w:fill="FFFFFF"/>
              </w:rPr>
              <w:t xml:space="preserve"> library and examples written by Peter </w:t>
            </w:r>
            <w:proofErr w:type="spellStart"/>
            <w:r>
              <w:rPr>
                <w:rFonts w:ascii="Segoe UI" w:hAnsi="Segoe UI" w:cs="Segoe UI"/>
                <w:color w:val="24292E"/>
                <w:shd w:val="clear" w:color="auto" w:fill="FFFFFF"/>
              </w:rPr>
              <w:t>Lerup</w:t>
            </w:r>
            <w:proofErr w:type="spellEnd"/>
            <w:r>
              <w:rPr>
                <w:rFonts w:ascii="Segoe UI" w:hAnsi="Segoe UI" w:cs="Segoe UI"/>
                <w:color w:val="24292E"/>
                <w:shd w:val="clear" w:color="auto" w:fill="FFFFFF"/>
              </w:rPr>
              <w:t>. Distributed under LGPL 2.1.</w:t>
            </w:r>
          </w:p>
          <w:p w14:paraId="13ED26A6" w14:textId="36CB97EC" w:rsidR="003A2977" w:rsidRPr="00DA4286" w:rsidRDefault="003A2977" w:rsidP="004D79D3">
            <w:pPr>
              <w:pStyle w:val="BodyText"/>
              <w:spacing w:after="60"/>
              <w:jc w:val="left"/>
              <w:rPr>
                <w:b/>
                <w:bCs/>
              </w:rPr>
            </w:pPr>
            <w:r>
              <w:rPr>
                <w:rFonts w:ascii="Segoe UI" w:hAnsi="Segoe UI" w:cs="Segoe UI"/>
                <w:color w:val="24292E"/>
                <w:shd w:val="clear" w:color="auto" w:fill="FFFFFF"/>
              </w:rPr>
              <w:t>Spectrometer license</w:t>
            </w:r>
          </w:p>
        </w:tc>
      </w:tr>
      <w:tr w:rsidR="00EF4B56" w:rsidRPr="00DA4286" w14:paraId="3C19E9A3" w14:textId="77777777" w:rsidTr="00EF4B56">
        <w:trPr>
          <w:cantSplit/>
        </w:trPr>
        <w:tc>
          <w:tcPr>
            <w:tcW w:w="2802" w:type="dxa"/>
            <w:tcMar>
              <w:top w:w="57" w:type="dxa"/>
              <w:bottom w:w="57" w:type="dxa"/>
            </w:tcMar>
          </w:tcPr>
          <w:p w14:paraId="1F9961B2" w14:textId="77777777" w:rsidR="00EF4B56" w:rsidRPr="00DA4286" w:rsidRDefault="006627E5" w:rsidP="008C18D9">
            <w:pPr>
              <w:pStyle w:val="BodyText"/>
              <w:spacing w:after="60"/>
              <w:jc w:val="left"/>
              <w:rPr>
                <w:b/>
                <w:bCs/>
              </w:rPr>
            </w:pPr>
            <w:r w:rsidRPr="00DA4286">
              <w:rPr>
                <w:b/>
                <w:bCs/>
              </w:rPr>
              <w:lastRenderedPageBreak/>
              <w:t>5</w:t>
            </w:r>
            <w:r w:rsidR="006343D8">
              <w:rPr>
                <w:b/>
                <w:bCs/>
              </w:rPr>
              <w:t>.3</w:t>
            </w:r>
            <w:r w:rsidR="00EF4B56" w:rsidRPr="00DA4286">
              <w:rPr>
                <w:b/>
                <w:bCs/>
              </w:rPr>
              <w:t xml:space="preserve"> Installation qualification</w:t>
            </w:r>
          </w:p>
          <w:p w14:paraId="5A45B20B" w14:textId="0D505BE2" w:rsidR="00EF4B56" w:rsidRDefault="00B63303" w:rsidP="008C18D9">
            <w:pPr>
              <w:pStyle w:val="BodyText"/>
              <w:spacing w:after="60"/>
              <w:jc w:val="left"/>
              <w:rPr>
                <w:i/>
                <w:iCs/>
              </w:rPr>
            </w:pPr>
            <w:r w:rsidRPr="00DA4286">
              <w:rPr>
                <w:i/>
                <w:iCs/>
              </w:rPr>
              <w:t>Steps</w:t>
            </w:r>
            <w:r w:rsidR="00EF4B56" w:rsidRPr="00DA4286">
              <w:rPr>
                <w:i/>
                <w:iCs/>
              </w:rPr>
              <w:t xml:space="preserve"> to ensure and document that each component is installed correctly.</w:t>
            </w:r>
          </w:p>
          <w:p w14:paraId="5EE1ADB0" w14:textId="2D2D06FC" w:rsidR="0000415A" w:rsidRPr="0000415A" w:rsidRDefault="0000415A" w:rsidP="008C18D9">
            <w:pPr>
              <w:pStyle w:val="BodyText"/>
              <w:spacing w:after="60"/>
              <w:jc w:val="left"/>
              <w:rPr>
                <w:sz w:val="24"/>
                <w:szCs w:val="24"/>
              </w:rPr>
            </w:pPr>
          </w:p>
          <w:p w14:paraId="6917FC38" w14:textId="77777777" w:rsidR="00B63303" w:rsidRPr="00142A62" w:rsidRDefault="007B4EA1" w:rsidP="007B4EA1">
            <w:pPr>
              <w:pStyle w:val="BodyText"/>
              <w:spacing w:after="60"/>
              <w:jc w:val="left"/>
              <w:rPr>
                <w:color w:val="000000"/>
                <w:spacing w:val="2"/>
                <w:sz w:val="24"/>
                <w:szCs w:val="24"/>
                <w:shd w:val="clear" w:color="auto" w:fill="FFFFFF"/>
              </w:rPr>
            </w:pPr>
            <w:r>
              <w:rPr>
                <w:rFonts w:ascii="Verdana" w:hAnsi="Verdana"/>
                <w:color w:val="000000"/>
                <w:spacing w:val="2"/>
                <w:shd w:val="clear" w:color="auto" w:fill="FFFFFF"/>
              </w:rPr>
              <w:t> </w:t>
            </w:r>
            <w:r w:rsidRPr="00142A62">
              <w:rPr>
                <w:color w:val="000000"/>
                <w:spacing w:val="2"/>
                <w:sz w:val="24"/>
                <w:szCs w:val="24"/>
                <w:shd w:val="clear" w:color="auto" w:fill="FFFFFF"/>
              </w:rPr>
              <w:t>You can choose between the Installer (.exe) and the Zip packages.</w:t>
            </w:r>
          </w:p>
          <w:p w14:paraId="5D213CB5" w14:textId="77777777" w:rsidR="007B4EA1" w:rsidRPr="00142A62" w:rsidRDefault="007B4EA1"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We suggest you use the first one that installs directly everything you need to use the Arduino Software (IDE), including the drivers.</w:t>
            </w:r>
          </w:p>
          <w:p w14:paraId="518490C8" w14:textId="77777777" w:rsidR="007B4EA1" w:rsidRPr="00142A62" w:rsidRDefault="007B4EA1"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 xml:space="preserve">With the Zip package you need to install the drivers manually. </w:t>
            </w:r>
          </w:p>
          <w:p w14:paraId="22BB2545" w14:textId="76464B4A" w:rsidR="007B4EA1" w:rsidRPr="00142A62" w:rsidRDefault="007B4EA1"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The Zip file is also useful if you want to create a </w:t>
            </w:r>
            <w:r w:rsidRPr="003C15BA">
              <w:rPr>
                <w:spacing w:val="2"/>
                <w:sz w:val="24"/>
                <w:szCs w:val="24"/>
                <w:shd w:val="clear" w:color="auto" w:fill="FFFFFF"/>
              </w:rPr>
              <w:t>portable installation</w:t>
            </w:r>
            <w:r w:rsidRPr="00142A62">
              <w:rPr>
                <w:color w:val="000000"/>
                <w:spacing w:val="2"/>
                <w:sz w:val="24"/>
                <w:szCs w:val="24"/>
                <w:shd w:val="clear" w:color="auto" w:fill="FFFFFF"/>
              </w:rPr>
              <w:t>.</w:t>
            </w:r>
          </w:p>
          <w:p w14:paraId="0F9390AB" w14:textId="4F8D34EE" w:rsidR="007B4EA1" w:rsidRPr="00142A62" w:rsidRDefault="007B4EA1"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Please allow the driver installation process when you get a warning from the operating system.</w:t>
            </w:r>
          </w:p>
          <w:p w14:paraId="77346320" w14:textId="683311B6" w:rsidR="004437FD" w:rsidRPr="00142A62" w:rsidRDefault="004437FD"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 xml:space="preserve">   Image missing</w:t>
            </w:r>
          </w:p>
          <w:p w14:paraId="21FE0DEB" w14:textId="77777777" w:rsidR="004437FD" w:rsidRPr="00142A62" w:rsidRDefault="004437FD"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Choose the components to install</w:t>
            </w:r>
          </w:p>
          <w:p w14:paraId="7D3EF606" w14:textId="77777777" w:rsidR="004437FD" w:rsidRPr="00142A62" w:rsidRDefault="004437FD" w:rsidP="007B4EA1">
            <w:pPr>
              <w:pStyle w:val="BodyText"/>
              <w:spacing w:after="60"/>
              <w:jc w:val="left"/>
              <w:rPr>
                <w:color w:val="000000"/>
                <w:spacing w:val="2"/>
                <w:sz w:val="24"/>
                <w:szCs w:val="24"/>
                <w:shd w:val="clear" w:color="auto" w:fill="FFFFFF"/>
              </w:rPr>
            </w:pPr>
            <w:r w:rsidRPr="00142A62">
              <w:rPr>
                <w:color w:val="000000"/>
                <w:spacing w:val="2"/>
                <w:sz w:val="24"/>
                <w:szCs w:val="24"/>
                <w:shd w:val="clear" w:color="auto" w:fill="FFFFFF"/>
              </w:rPr>
              <w:t xml:space="preserve">   Image missing</w:t>
            </w:r>
          </w:p>
          <w:p w14:paraId="6115A454" w14:textId="77777777" w:rsidR="00706DE3" w:rsidRPr="00142A62" w:rsidRDefault="00706DE3" w:rsidP="00706DE3">
            <w:pPr>
              <w:pStyle w:val="NormalWeb"/>
              <w:shd w:val="clear" w:color="auto" w:fill="FFFFFF"/>
              <w:spacing w:before="0" w:beforeAutospacing="0" w:after="240" w:afterAutospacing="0"/>
              <w:rPr>
                <w:color w:val="000000"/>
                <w:spacing w:val="2"/>
              </w:rPr>
            </w:pPr>
            <w:r w:rsidRPr="00142A62">
              <w:rPr>
                <w:color w:val="000000"/>
                <w:spacing w:val="2"/>
              </w:rPr>
              <w:t>Choose the installation directory (we suggest to keep the default one)</w:t>
            </w:r>
          </w:p>
          <w:p w14:paraId="351119A7" w14:textId="77777777" w:rsidR="00706DE3" w:rsidRPr="00142A62" w:rsidRDefault="00706DE3" w:rsidP="00706DE3">
            <w:pPr>
              <w:pStyle w:val="NormalWeb"/>
              <w:shd w:val="clear" w:color="auto" w:fill="FFFFFF"/>
              <w:spacing w:before="0" w:beforeAutospacing="0" w:after="240" w:afterAutospacing="0"/>
              <w:rPr>
                <w:color w:val="000000"/>
                <w:spacing w:val="2"/>
                <w:lang w:val="en-US"/>
              </w:rPr>
            </w:pPr>
            <w:r w:rsidRPr="00142A62">
              <w:rPr>
                <w:color w:val="000000"/>
                <w:spacing w:val="2"/>
                <w:lang w:val="en-US"/>
              </w:rPr>
              <w:t xml:space="preserve">   Image missing</w:t>
            </w:r>
          </w:p>
          <w:p w14:paraId="4AE2C6E1" w14:textId="77777777" w:rsidR="00706DE3" w:rsidRDefault="00706DE3" w:rsidP="00706DE3">
            <w:pPr>
              <w:pStyle w:val="NormalWeb"/>
              <w:shd w:val="clear" w:color="auto" w:fill="FFFFFF"/>
              <w:spacing w:before="0" w:beforeAutospacing="0" w:after="240" w:afterAutospacing="0"/>
              <w:rPr>
                <w:color w:val="000000"/>
                <w:spacing w:val="2"/>
                <w:shd w:val="clear" w:color="auto" w:fill="FFFFFF"/>
                <w:lang w:val="en-US"/>
              </w:rPr>
            </w:pPr>
            <w:r w:rsidRPr="00142A62">
              <w:rPr>
                <w:color w:val="000000"/>
                <w:spacing w:val="2"/>
                <w:shd w:val="clear" w:color="auto" w:fill="FFFFFF"/>
              </w:rPr>
              <w:t>The process will extract and install all the required files to execute properly the Arduino Software (IDE)</w:t>
            </w:r>
            <w:r w:rsidR="005D05BF">
              <w:rPr>
                <w:color w:val="000000"/>
                <w:spacing w:val="2"/>
                <w:shd w:val="clear" w:color="auto" w:fill="FFFFFF"/>
                <w:lang w:val="en-US"/>
              </w:rPr>
              <w:t>.</w:t>
            </w:r>
          </w:p>
          <w:p w14:paraId="3ECC3BAB" w14:textId="5EF07C70" w:rsidR="005D05BF" w:rsidRPr="005D05BF" w:rsidRDefault="005D05BF" w:rsidP="00706DE3">
            <w:pPr>
              <w:pStyle w:val="NormalWeb"/>
              <w:shd w:val="clear" w:color="auto" w:fill="FFFFFF"/>
              <w:spacing w:before="0" w:beforeAutospacing="0" w:after="240" w:afterAutospacing="0"/>
              <w:rPr>
                <w:rFonts w:ascii="Verdana" w:hAnsi="Verdana"/>
                <w:color w:val="000000"/>
                <w:spacing w:val="2"/>
                <w:lang w:val="en-US"/>
              </w:rPr>
            </w:pPr>
          </w:p>
        </w:tc>
      </w:tr>
    </w:tbl>
    <w:p w14:paraId="4924D5E0" w14:textId="77777777" w:rsidR="00EF4B56" w:rsidRPr="00DA4286" w:rsidRDefault="006627E5" w:rsidP="00EF4B56">
      <w:pPr>
        <w:pStyle w:val="BodyText"/>
        <w:rPr>
          <w:b/>
          <w:u w:val="single"/>
        </w:rPr>
      </w:pPr>
      <w:r w:rsidRPr="00DA4286">
        <w:rPr>
          <w:b/>
          <w:u w:val="single"/>
        </w:rPr>
        <w:t>Table no</w:t>
      </w:r>
      <w:r w:rsidR="00B63303" w:rsidRPr="00DA4286">
        <w:rPr>
          <w:b/>
          <w:u w:val="single"/>
        </w:rPr>
        <w:t>: Checklist of the Installation and system acceptance test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A973C0" w:rsidRPr="00DA4286" w14:paraId="039E0BDC" w14:textId="77777777" w:rsidTr="006A1485">
        <w:trPr>
          <w:cantSplit/>
          <w:tblHeader/>
        </w:trPr>
        <w:tc>
          <w:tcPr>
            <w:tcW w:w="2802" w:type="dxa"/>
            <w:shd w:val="clear" w:color="auto" w:fill="E0E0E0"/>
            <w:tcMar>
              <w:top w:w="57" w:type="dxa"/>
              <w:bottom w:w="57" w:type="dxa"/>
            </w:tcMar>
          </w:tcPr>
          <w:p w14:paraId="252DCD0A" w14:textId="77777777" w:rsidR="00A973C0" w:rsidRPr="00DA4286" w:rsidRDefault="00A973C0" w:rsidP="006A1485">
            <w:pPr>
              <w:pStyle w:val="BodyText"/>
              <w:keepNext/>
              <w:spacing w:after="0"/>
              <w:jc w:val="left"/>
              <w:rPr>
                <w:i/>
                <w:iCs/>
              </w:rPr>
            </w:pPr>
            <w:r w:rsidRPr="00DA4286">
              <w:rPr>
                <w:i/>
                <w:iCs/>
              </w:rPr>
              <w:t>Topics</w:t>
            </w:r>
          </w:p>
        </w:tc>
        <w:tc>
          <w:tcPr>
            <w:tcW w:w="6520" w:type="dxa"/>
            <w:shd w:val="clear" w:color="auto" w:fill="E0E0E0"/>
            <w:tcMar>
              <w:top w:w="57" w:type="dxa"/>
              <w:bottom w:w="57" w:type="dxa"/>
            </w:tcMar>
          </w:tcPr>
          <w:p w14:paraId="691FCA3A" w14:textId="77777777" w:rsidR="00A973C0" w:rsidRPr="00DA4286" w:rsidRDefault="00A973C0" w:rsidP="006A1485">
            <w:pPr>
              <w:pStyle w:val="BodyText"/>
              <w:keepNext/>
              <w:spacing w:after="0"/>
              <w:jc w:val="left"/>
              <w:rPr>
                <w:i/>
                <w:iCs/>
              </w:rPr>
            </w:pPr>
            <w:r w:rsidRPr="00DA4286">
              <w:rPr>
                <w:b/>
                <w:bCs/>
              </w:rPr>
              <w:t>Installation summary</w:t>
            </w:r>
          </w:p>
        </w:tc>
      </w:tr>
      <w:tr w:rsidR="00A973C0" w:rsidRPr="00DA4286" w14:paraId="1689E4AF" w14:textId="77777777" w:rsidTr="006A1485">
        <w:trPr>
          <w:cantSplit/>
        </w:trPr>
        <w:tc>
          <w:tcPr>
            <w:tcW w:w="2802" w:type="dxa"/>
            <w:tcMar>
              <w:top w:w="57" w:type="dxa"/>
              <w:bottom w:w="57" w:type="dxa"/>
            </w:tcMar>
          </w:tcPr>
          <w:p w14:paraId="6139A2E7" w14:textId="77777777" w:rsidR="00A973C0" w:rsidRPr="00DA4286" w:rsidRDefault="00A973C0" w:rsidP="006A1485">
            <w:pPr>
              <w:pStyle w:val="BodyText"/>
              <w:spacing w:after="60"/>
              <w:jc w:val="left"/>
              <w:rPr>
                <w:b/>
                <w:bCs/>
              </w:rPr>
            </w:pPr>
            <w:r w:rsidRPr="00DA4286">
              <w:rPr>
                <w:b/>
                <w:bCs/>
              </w:rPr>
              <w:t>Installation method</w:t>
            </w:r>
          </w:p>
          <w:p w14:paraId="7B2B69A8" w14:textId="77777777" w:rsidR="00A973C0" w:rsidRPr="00DA4286" w:rsidRDefault="00A973C0" w:rsidP="006A1485">
            <w:pPr>
              <w:pStyle w:val="BodyText"/>
              <w:spacing w:after="60"/>
              <w:jc w:val="left"/>
              <w:rPr>
                <w:i/>
                <w:iCs/>
              </w:rPr>
            </w:pPr>
            <w:r w:rsidRPr="00DA4286">
              <w:rPr>
                <w:i/>
                <w:iCs/>
              </w:rPr>
              <w:t>Automatic or manual installation...</w:t>
            </w:r>
          </w:p>
        </w:tc>
        <w:tc>
          <w:tcPr>
            <w:tcW w:w="6520" w:type="dxa"/>
            <w:tcMar>
              <w:top w:w="57" w:type="dxa"/>
              <w:bottom w:w="57" w:type="dxa"/>
            </w:tcMar>
          </w:tcPr>
          <w:p w14:paraId="4B8147E5" w14:textId="449ADAE3" w:rsidR="00A973C0" w:rsidRPr="00DA4286" w:rsidRDefault="00532A3C" w:rsidP="006A1485">
            <w:pPr>
              <w:pStyle w:val="BodyText"/>
              <w:spacing w:after="0"/>
              <w:jc w:val="left"/>
            </w:pPr>
            <w:r w:rsidRPr="00DA4286">
              <w:object w:dxaOrig="1440" w:dyaOrig="1440" w14:anchorId="728362EF">
                <v:shape id="_x0000_i1173" type="#_x0000_t75" style="width:314.25pt;height:20.25pt" o:ole="">
                  <v:imagedata r:id="rId77" o:title=""/>
                </v:shape>
                <w:control r:id="rId78" w:name="CheckBox55" w:shapeid="_x0000_i1173"/>
              </w:object>
            </w:r>
          </w:p>
          <w:p w14:paraId="39AFEB64" w14:textId="539DC7CA" w:rsidR="00A973C0" w:rsidRPr="00DA4286" w:rsidRDefault="00532A3C" w:rsidP="006A1485">
            <w:pPr>
              <w:pStyle w:val="BodyText"/>
              <w:spacing w:after="0"/>
              <w:jc w:val="left"/>
            </w:pPr>
            <w:r w:rsidRPr="00DA4286">
              <w:object w:dxaOrig="1440" w:dyaOrig="1440" w14:anchorId="35775167">
                <v:shape id="_x0000_i1175" type="#_x0000_t75" style="width:308.25pt;height:20.25pt" o:ole="">
                  <v:imagedata r:id="rId79" o:title=""/>
                </v:shape>
                <w:control r:id="rId80" w:name="CheckBox56" w:shapeid="_x0000_i1175"/>
              </w:object>
            </w:r>
          </w:p>
          <w:p w14:paraId="2CE634F2" w14:textId="77777777" w:rsidR="00A973C0" w:rsidRPr="00DA4286" w:rsidRDefault="00A973C0" w:rsidP="006A1485">
            <w:pPr>
              <w:pStyle w:val="BodyText"/>
              <w:spacing w:after="0"/>
              <w:jc w:val="left"/>
            </w:pPr>
            <w:r w:rsidRPr="00DA4286">
              <w:t xml:space="preserve">Comments: </w:t>
            </w:r>
          </w:p>
        </w:tc>
      </w:tr>
      <w:tr w:rsidR="00A973C0" w:rsidRPr="00DA4286" w14:paraId="1A9D6D40" w14:textId="77777777" w:rsidTr="006A1485">
        <w:trPr>
          <w:cantSplit/>
        </w:trPr>
        <w:tc>
          <w:tcPr>
            <w:tcW w:w="2802" w:type="dxa"/>
            <w:tcMar>
              <w:top w:w="57" w:type="dxa"/>
              <w:bottom w:w="57" w:type="dxa"/>
            </w:tcMar>
          </w:tcPr>
          <w:p w14:paraId="4316CCF7" w14:textId="77777777" w:rsidR="00A973C0" w:rsidRPr="00DA4286" w:rsidRDefault="00A973C0" w:rsidP="006A1485">
            <w:pPr>
              <w:pStyle w:val="BodyText"/>
              <w:spacing w:after="60"/>
              <w:jc w:val="left"/>
              <w:rPr>
                <w:b/>
                <w:bCs/>
              </w:rPr>
            </w:pPr>
            <w:r w:rsidRPr="00DA4286">
              <w:rPr>
                <w:b/>
                <w:bCs/>
              </w:rPr>
              <w:t>Installation media</w:t>
            </w:r>
          </w:p>
          <w:p w14:paraId="5CC1ECD5" w14:textId="77777777" w:rsidR="00A973C0" w:rsidRPr="00DA4286" w:rsidRDefault="00A973C0" w:rsidP="006A1485">
            <w:pPr>
              <w:pStyle w:val="BodyText"/>
              <w:spacing w:after="60"/>
              <w:jc w:val="left"/>
              <w:rPr>
                <w:i/>
                <w:iCs/>
              </w:rPr>
            </w:pPr>
            <w:r w:rsidRPr="00DA4286">
              <w:rPr>
                <w:i/>
                <w:iCs/>
              </w:rPr>
              <w:t>Media containing the in</w:t>
            </w:r>
            <w:r w:rsidRPr="00DA4286">
              <w:rPr>
                <w:i/>
                <w:iCs/>
              </w:rPr>
              <w:softHyphen/>
              <w:t>stallation files...</w:t>
            </w:r>
          </w:p>
        </w:tc>
        <w:tc>
          <w:tcPr>
            <w:tcW w:w="6520" w:type="dxa"/>
            <w:tcMar>
              <w:top w:w="57" w:type="dxa"/>
              <w:bottom w:w="57" w:type="dxa"/>
            </w:tcMar>
          </w:tcPr>
          <w:p w14:paraId="16A77DB3" w14:textId="4769FB3D" w:rsidR="00A973C0" w:rsidRPr="00DA4286" w:rsidRDefault="00532A3C" w:rsidP="006A1485">
            <w:pPr>
              <w:pStyle w:val="BodyText"/>
              <w:spacing w:after="0"/>
              <w:jc w:val="left"/>
            </w:pPr>
            <w:r w:rsidRPr="00DA4286">
              <w:object w:dxaOrig="1440" w:dyaOrig="1440" w14:anchorId="3D7AA985">
                <v:shape id="_x0000_i1177" type="#_x0000_t75" style="width:304.5pt;height:20.25pt" o:ole="">
                  <v:imagedata r:id="rId81" o:title=""/>
                </v:shape>
                <w:control r:id="rId82" w:name="CheckBox51" w:shapeid="_x0000_i1177"/>
              </w:object>
            </w:r>
          </w:p>
          <w:p w14:paraId="328DF918" w14:textId="5E3CCF1F" w:rsidR="00A973C0" w:rsidRPr="00DA4286" w:rsidRDefault="00532A3C" w:rsidP="006A1485">
            <w:pPr>
              <w:pStyle w:val="BodyText"/>
              <w:spacing w:after="0"/>
              <w:jc w:val="left"/>
            </w:pPr>
            <w:r w:rsidRPr="00DA4286">
              <w:object w:dxaOrig="1440" w:dyaOrig="1440" w14:anchorId="25C629A3">
                <v:shape id="_x0000_i1179" type="#_x0000_t75" style="width:305.25pt;height:20.25pt" o:ole="">
                  <v:imagedata r:id="rId83" o:title=""/>
                </v:shape>
                <w:control r:id="rId84" w:name="CheckBox52" w:shapeid="_x0000_i1179"/>
              </w:object>
            </w:r>
          </w:p>
          <w:p w14:paraId="0B99E8FC" w14:textId="4571D2AF" w:rsidR="00A973C0" w:rsidRPr="00DA4286" w:rsidRDefault="00532A3C" w:rsidP="006A1485">
            <w:pPr>
              <w:pStyle w:val="BodyText"/>
              <w:spacing w:after="0"/>
              <w:jc w:val="left"/>
            </w:pPr>
            <w:r w:rsidRPr="00DA4286">
              <w:object w:dxaOrig="1440" w:dyaOrig="1440" w14:anchorId="3E380F48">
                <v:shape id="_x0000_i1181" type="#_x0000_t75" style="width:301.5pt;height:20.25pt" o:ole="">
                  <v:imagedata r:id="rId85" o:title=""/>
                </v:shape>
                <w:control r:id="rId86" w:name="CheckBox53" w:shapeid="_x0000_i1181"/>
              </w:object>
            </w:r>
          </w:p>
          <w:p w14:paraId="2A8BC82A" w14:textId="3E84C564" w:rsidR="00A973C0" w:rsidRPr="00DA4286" w:rsidRDefault="00532A3C" w:rsidP="006A1485">
            <w:pPr>
              <w:pStyle w:val="BodyText"/>
              <w:spacing w:after="0"/>
              <w:jc w:val="left"/>
            </w:pPr>
            <w:r w:rsidRPr="00DA4286">
              <w:object w:dxaOrig="1440" w:dyaOrig="1440" w14:anchorId="07AF186C">
                <v:shape id="_x0000_i1183" type="#_x0000_t75" style="width:309.75pt;height:20.25pt" o:ole="">
                  <v:imagedata r:id="rId87" o:title=""/>
                </v:shape>
                <w:control r:id="rId88" w:name="CheckBox54" w:shapeid="_x0000_i1183"/>
              </w:object>
            </w:r>
          </w:p>
          <w:p w14:paraId="4F8ACB13" w14:textId="77777777" w:rsidR="00A973C0" w:rsidRPr="00DA4286" w:rsidRDefault="00A973C0" w:rsidP="006A1485">
            <w:pPr>
              <w:pStyle w:val="BodyText"/>
              <w:spacing w:after="0"/>
              <w:jc w:val="left"/>
            </w:pPr>
            <w:r w:rsidRPr="00DA4286">
              <w:t xml:space="preserve">Comments: </w:t>
            </w:r>
          </w:p>
        </w:tc>
      </w:tr>
      <w:tr w:rsidR="00A973C0" w:rsidRPr="00DA4286" w14:paraId="36BF6EC7" w14:textId="77777777" w:rsidTr="006A1485">
        <w:trPr>
          <w:cantSplit/>
        </w:trPr>
        <w:tc>
          <w:tcPr>
            <w:tcW w:w="2802" w:type="dxa"/>
            <w:tcMar>
              <w:top w:w="57" w:type="dxa"/>
              <w:bottom w:w="57" w:type="dxa"/>
            </w:tcMar>
          </w:tcPr>
          <w:p w14:paraId="2474DF75" w14:textId="77777777" w:rsidR="00A973C0" w:rsidRPr="00DA4286" w:rsidRDefault="00A973C0" w:rsidP="006A1485">
            <w:pPr>
              <w:pStyle w:val="BodyText"/>
              <w:spacing w:after="60"/>
              <w:jc w:val="left"/>
              <w:rPr>
                <w:b/>
                <w:bCs/>
              </w:rPr>
            </w:pPr>
            <w:r w:rsidRPr="00DA4286">
              <w:rPr>
                <w:b/>
                <w:bCs/>
              </w:rPr>
              <w:t>Installed files</w:t>
            </w:r>
          </w:p>
          <w:p w14:paraId="32AD4F9D" w14:textId="77777777" w:rsidR="00A973C0" w:rsidRPr="00DA4286" w:rsidRDefault="00A973C0" w:rsidP="006A1485">
            <w:pPr>
              <w:pStyle w:val="BodyText"/>
              <w:spacing w:after="60"/>
              <w:jc w:val="left"/>
              <w:rPr>
                <w:b/>
                <w:bCs/>
              </w:rPr>
            </w:pPr>
            <w:r w:rsidRPr="00DA4286">
              <w:rPr>
                <w:i/>
                <w:iCs/>
              </w:rPr>
              <w:t>List of (relevant) installed files, e.g. EXE- and DLL-files, spreadsheet Add-ins and Templates, On-line Help, etc.</w:t>
            </w:r>
          </w:p>
        </w:tc>
        <w:tc>
          <w:tcPr>
            <w:tcW w:w="6520" w:type="dxa"/>
            <w:tcMar>
              <w:top w:w="57" w:type="dxa"/>
              <w:bottom w:w="57" w:type="dxa"/>
            </w:tcMar>
          </w:tcPr>
          <w:p w14:paraId="3DD41825" w14:textId="77777777" w:rsidR="00A973C0" w:rsidRPr="00DA4286" w:rsidRDefault="006534D8" w:rsidP="006534D8">
            <w:pPr>
              <w:pStyle w:val="BodyText"/>
              <w:numPr>
                <w:ilvl w:val="0"/>
                <w:numId w:val="25"/>
              </w:numPr>
              <w:spacing w:after="0"/>
              <w:jc w:val="left"/>
            </w:pPr>
            <w:r w:rsidRPr="00DA4286">
              <w:t>DBK files</w:t>
            </w:r>
          </w:p>
          <w:p w14:paraId="0CAF22AE" w14:textId="77777777" w:rsidR="006534D8" w:rsidRPr="00DA4286" w:rsidRDefault="006534D8" w:rsidP="006534D8">
            <w:pPr>
              <w:pStyle w:val="BodyText"/>
              <w:numPr>
                <w:ilvl w:val="0"/>
                <w:numId w:val="25"/>
              </w:numPr>
              <w:spacing w:after="0"/>
              <w:jc w:val="left"/>
            </w:pPr>
            <w:r w:rsidRPr="00DA4286">
              <w:t>HEX files</w:t>
            </w:r>
          </w:p>
          <w:p w14:paraId="35D21B84" w14:textId="77777777" w:rsidR="006534D8" w:rsidRPr="00DA4286" w:rsidRDefault="006534D8" w:rsidP="006534D8">
            <w:pPr>
              <w:pStyle w:val="BodyText"/>
              <w:numPr>
                <w:ilvl w:val="0"/>
                <w:numId w:val="25"/>
              </w:numPr>
              <w:spacing w:after="0"/>
              <w:jc w:val="left"/>
            </w:pPr>
            <w:r w:rsidRPr="00DA4286">
              <w:t>PWI files</w:t>
            </w:r>
          </w:p>
          <w:p w14:paraId="58767A88" w14:textId="77777777" w:rsidR="006534D8" w:rsidRPr="00DA4286" w:rsidRDefault="006534D8" w:rsidP="006534D8">
            <w:pPr>
              <w:pStyle w:val="BodyText"/>
              <w:numPr>
                <w:ilvl w:val="0"/>
                <w:numId w:val="25"/>
              </w:numPr>
              <w:spacing w:after="0"/>
              <w:jc w:val="left"/>
            </w:pPr>
            <w:proofErr w:type="spellStart"/>
            <w:r w:rsidRPr="00DA4286">
              <w:t>Plg</w:t>
            </w:r>
            <w:proofErr w:type="spellEnd"/>
            <w:r w:rsidRPr="00DA4286">
              <w:t xml:space="preserve"> files</w:t>
            </w:r>
          </w:p>
          <w:p w14:paraId="54479C9B" w14:textId="77777777" w:rsidR="006534D8" w:rsidRPr="00DA4286" w:rsidRDefault="006534D8" w:rsidP="006534D8">
            <w:pPr>
              <w:pStyle w:val="BodyText"/>
              <w:numPr>
                <w:ilvl w:val="0"/>
                <w:numId w:val="25"/>
              </w:numPr>
              <w:spacing w:after="0"/>
              <w:jc w:val="left"/>
            </w:pPr>
            <w:r w:rsidRPr="00DA4286">
              <w:t>BAK files</w:t>
            </w:r>
          </w:p>
          <w:p w14:paraId="5A4FC10C" w14:textId="77777777" w:rsidR="006534D8" w:rsidRPr="00DA4286" w:rsidRDefault="006534D8" w:rsidP="006534D8">
            <w:pPr>
              <w:pStyle w:val="BodyText"/>
              <w:numPr>
                <w:ilvl w:val="0"/>
                <w:numId w:val="25"/>
              </w:numPr>
              <w:spacing w:after="0"/>
              <w:jc w:val="left"/>
            </w:pPr>
            <w:r w:rsidRPr="00DA4286">
              <w:t>Opt files</w:t>
            </w:r>
          </w:p>
          <w:p w14:paraId="40ADC1ED" w14:textId="77777777" w:rsidR="006534D8" w:rsidRPr="00DA4286" w:rsidRDefault="006534D8" w:rsidP="006534D8">
            <w:pPr>
              <w:pStyle w:val="BodyText"/>
              <w:numPr>
                <w:ilvl w:val="0"/>
                <w:numId w:val="25"/>
              </w:numPr>
              <w:spacing w:after="0"/>
              <w:jc w:val="left"/>
            </w:pPr>
            <w:r w:rsidRPr="00DA4286">
              <w:t>C files</w:t>
            </w:r>
          </w:p>
          <w:p w14:paraId="64F56F65" w14:textId="77777777" w:rsidR="006534D8" w:rsidRPr="00DA4286" w:rsidRDefault="006534D8" w:rsidP="006A1485">
            <w:pPr>
              <w:pStyle w:val="BodyText"/>
              <w:spacing w:after="0"/>
              <w:jc w:val="left"/>
            </w:pPr>
          </w:p>
        </w:tc>
      </w:tr>
    </w:tbl>
    <w:p w14:paraId="69099026" w14:textId="77777777" w:rsidR="00A973C0" w:rsidRDefault="00A973C0" w:rsidP="00A973C0">
      <w:pPr>
        <w:pStyle w:val="BodyText"/>
      </w:pPr>
    </w:p>
    <w:p w14:paraId="2EEBE310" w14:textId="77777777" w:rsidR="006343D8" w:rsidRDefault="006343D8" w:rsidP="00A973C0">
      <w:pPr>
        <w:pStyle w:val="BodyText"/>
      </w:pPr>
    </w:p>
    <w:p w14:paraId="2A72ADD0" w14:textId="77777777" w:rsidR="006343D8" w:rsidRPr="00DA4286" w:rsidRDefault="006343D8" w:rsidP="00A973C0">
      <w:pPr>
        <w:pStyle w:val="BodyText"/>
      </w:pPr>
    </w:p>
    <w:p w14:paraId="0C82C59B" w14:textId="77777777" w:rsidR="00A973C0" w:rsidRPr="00DA4286" w:rsidRDefault="00B63303" w:rsidP="00A973C0">
      <w:pPr>
        <w:pStyle w:val="BodyText"/>
        <w:rPr>
          <w:b/>
          <w:u w:val="single"/>
        </w:rPr>
      </w:pPr>
      <w:r w:rsidRPr="00DA4286">
        <w:rPr>
          <w:b/>
          <w:u w:val="single"/>
        </w:rPr>
        <w:t>Table no: Installation Procedure Check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A973C0" w:rsidRPr="00DA4286" w14:paraId="1510DAA7" w14:textId="77777777" w:rsidTr="006A1485">
        <w:trPr>
          <w:cantSplit/>
          <w:tblHeader/>
        </w:trPr>
        <w:tc>
          <w:tcPr>
            <w:tcW w:w="2802" w:type="dxa"/>
            <w:shd w:val="clear" w:color="auto" w:fill="E0E0E0"/>
            <w:tcMar>
              <w:top w:w="57" w:type="dxa"/>
              <w:bottom w:w="57" w:type="dxa"/>
            </w:tcMar>
          </w:tcPr>
          <w:p w14:paraId="0FE371E6" w14:textId="77777777" w:rsidR="00A973C0" w:rsidRPr="00DA4286" w:rsidRDefault="00A973C0" w:rsidP="006A1485">
            <w:pPr>
              <w:pStyle w:val="BodyText"/>
              <w:keepNext/>
              <w:spacing w:after="0"/>
              <w:jc w:val="left"/>
              <w:rPr>
                <w:i/>
                <w:iCs/>
              </w:rPr>
            </w:pPr>
            <w:r w:rsidRPr="00DA4286">
              <w:rPr>
                <w:i/>
                <w:iCs/>
              </w:rPr>
              <w:t>Topics</w:t>
            </w:r>
          </w:p>
        </w:tc>
        <w:tc>
          <w:tcPr>
            <w:tcW w:w="4677" w:type="dxa"/>
            <w:shd w:val="clear" w:color="auto" w:fill="E0E0E0"/>
            <w:tcMar>
              <w:top w:w="57" w:type="dxa"/>
              <w:bottom w:w="57" w:type="dxa"/>
            </w:tcMar>
          </w:tcPr>
          <w:p w14:paraId="23954CF0" w14:textId="77777777" w:rsidR="00A973C0" w:rsidRPr="00DA4286" w:rsidRDefault="00A973C0" w:rsidP="006A1485">
            <w:pPr>
              <w:pStyle w:val="BodyText"/>
              <w:spacing w:after="0"/>
              <w:jc w:val="left"/>
              <w:rPr>
                <w:b/>
                <w:bCs/>
              </w:rPr>
            </w:pPr>
            <w:r w:rsidRPr="00DA4286">
              <w:rPr>
                <w:b/>
                <w:bCs/>
              </w:rPr>
              <w:t>Installation procedure</w:t>
            </w:r>
          </w:p>
        </w:tc>
        <w:tc>
          <w:tcPr>
            <w:tcW w:w="1843" w:type="dxa"/>
            <w:shd w:val="clear" w:color="auto" w:fill="E0E0E0"/>
            <w:tcMar>
              <w:top w:w="57" w:type="dxa"/>
              <w:bottom w:w="57" w:type="dxa"/>
            </w:tcMar>
          </w:tcPr>
          <w:p w14:paraId="31B5587F" w14:textId="77777777" w:rsidR="00A973C0" w:rsidRPr="00DA4286" w:rsidRDefault="00A973C0" w:rsidP="006A1485">
            <w:pPr>
              <w:pStyle w:val="BodyText"/>
              <w:keepNext/>
              <w:spacing w:after="0"/>
              <w:jc w:val="left"/>
              <w:rPr>
                <w:i/>
                <w:iCs/>
              </w:rPr>
            </w:pPr>
            <w:r w:rsidRPr="00DA4286">
              <w:rPr>
                <w:i/>
                <w:iCs/>
              </w:rPr>
              <w:t>Date / Initials</w:t>
            </w:r>
          </w:p>
        </w:tc>
      </w:tr>
      <w:tr w:rsidR="00A973C0" w:rsidRPr="00DA4286" w14:paraId="6B8DB39B" w14:textId="77777777" w:rsidTr="006A1485">
        <w:trPr>
          <w:cantSplit/>
        </w:trPr>
        <w:tc>
          <w:tcPr>
            <w:tcW w:w="2802" w:type="dxa"/>
            <w:tcMar>
              <w:top w:w="57" w:type="dxa"/>
              <w:bottom w:w="57" w:type="dxa"/>
            </w:tcMar>
          </w:tcPr>
          <w:p w14:paraId="42A0FC54" w14:textId="77777777" w:rsidR="00A973C0" w:rsidRPr="00DA4286" w:rsidRDefault="00A973C0" w:rsidP="006A1485">
            <w:pPr>
              <w:pStyle w:val="BodyText"/>
              <w:spacing w:after="60"/>
              <w:jc w:val="left"/>
              <w:rPr>
                <w:b/>
                <w:bCs/>
              </w:rPr>
            </w:pPr>
            <w:r w:rsidRPr="00DA4286">
              <w:rPr>
                <w:b/>
                <w:bCs/>
              </w:rPr>
              <w:t>Authorization</w:t>
            </w:r>
          </w:p>
          <w:p w14:paraId="34FCFD2E" w14:textId="77777777" w:rsidR="00A973C0" w:rsidRPr="00DA4286" w:rsidRDefault="00A973C0" w:rsidP="006A1485">
            <w:pPr>
              <w:pStyle w:val="BodyText"/>
              <w:spacing w:after="60"/>
              <w:jc w:val="left"/>
              <w:rPr>
                <w:b/>
                <w:bCs/>
              </w:rPr>
            </w:pPr>
            <w:r w:rsidRPr="00DA4286">
              <w:rPr>
                <w:i/>
                <w:iCs/>
              </w:rPr>
              <w:t>Approval of installation in actual environment.</w:t>
            </w:r>
          </w:p>
        </w:tc>
        <w:tc>
          <w:tcPr>
            <w:tcW w:w="4677" w:type="dxa"/>
            <w:tcMar>
              <w:top w:w="57" w:type="dxa"/>
              <w:bottom w:w="57" w:type="dxa"/>
            </w:tcMar>
          </w:tcPr>
          <w:p w14:paraId="68899F4E" w14:textId="188F2AAE" w:rsidR="00A973C0" w:rsidRPr="00DA4286" w:rsidRDefault="00A973C0" w:rsidP="006A1485">
            <w:pPr>
              <w:pStyle w:val="BodyText"/>
              <w:spacing w:after="0"/>
              <w:jc w:val="left"/>
            </w:pPr>
            <w:r w:rsidRPr="00DA4286">
              <w:t xml:space="preserve">Person responsible: </w:t>
            </w:r>
            <w:r w:rsidR="001A1E34">
              <w:t xml:space="preserve"> Keeya Emmanuel.</w:t>
            </w:r>
          </w:p>
        </w:tc>
        <w:tc>
          <w:tcPr>
            <w:tcW w:w="1843" w:type="dxa"/>
            <w:tcMar>
              <w:top w:w="57" w:type="dxa"/>
              <w:bottom w:w="57" w:type="dxa"/>
            </w:tcMar>
          </w:tcPr>
          <w:p w14:paraId="02B16C20" w14:textId="77777777" w:rsidR="00A973C0" w:rsidRPr="00DA4286" w:rsidRDefault="00A973C0" w:rsidP="006A1485">
            <w:pPr>
              <w:pStyle w:val="BodyText"/>
              <w:spacing w:after="0"/>
              <w:jc w:val="left"/>
            </w:pPr>
          </w:p>
        </w:tc>
      </w:tr>
      <w:tr w:rsidR="00A973C0" w:rsidRPr="00DA4286" w14:paraId="42E75771" w14:textId="77777777" w:rsidTr="006A1485">
        <w:trPr>
          <w:cantSplit/>
        </w:trPr>
        <w:tc>
          <w:tcPr>
            <w:tcW w:w="2802" w:type="dxa"/>
            <w:tcMar>
              <w:top w:w="57" w:type="dxa"/>
              <w:bottom w:w="57" w:type="dxa"/>
            </w:tcMar>
          </w:tcPr>
          <w:p w14:paraId="3630330E" w14:textId="77777777" w:rsidR="00A973C0" w:rsidRPr="00DA4286" w:rsidRDefault="00A973C0" w:rsidP="006A1485">
            <w:pPr>
              <w:pStyle w:val="BodyText"/>
              <w:spacing w:after="60"/>
              <w:jc w:val="left"/>
              <w:rPr>
                <w:b/>
                <w:bCs/>
              </w:rPr>
            </w:pPr>
            <w:r w:rsidRPr="00DA4286">
              <w:rPr>
                <w:b/>
                <w:bCs/>
              </w:rPr>
              <w:t>Installation test</w:t>
            </w:r>
          </w:p>
          <w:p w14:paraId="7223604C" w14:textId="77777777" w:rsidR="00A973C0" w:rsidRPr="00DA4286" w:rsidRDefault="00A973C0" w:rsidP="006A1485">
            <w:pPr>
              <w:pStyle w:val="BodyText"/>
              <w:spacing w:after="60"/>
              <w:jc w:val="left"/>
              <w:rPr>
                <w:i/>
                <w:iCs/>
              </w:rPr>
            </w:pPr>
            <w:r w:rsidRPr="00DA4286">
              <w:rPr>
                <w:i/>
                <w:iCs/>
              </w:rPr>
              <w:t>The following installations have been performed and approved...</w:t>
            </w:r>
          </w:p>
        </w:tc>
        <w:tc>
          <w:tcPr>
            <w:tcW w:w="4677" w:type="dxa"/>
            <w:tcMar>
              <w:top w:w="57" w:type="dxa"/>
              <w:bottom w:w="57" w:type="dxa"/>
            </w:tcMar>
          </w:tcPr>
          <w:p w14:paraId="52323700" w14:textId="3C433745" w:rsidR="00A973C0" w:rsidRPr="00DA4286" w:rsidRDefault="00532A3C" w:rsidP="006A1485">
            <w:pPr>
              <w:pStyle w:val="BodyText"/>
              <w:spacing w:after="0"/>
              <w:jc w:val="left"/>
            </w:pPr>
            <w:r w:rsidRPr="00DA4286">
              <w:object w:dxaOrig="1440" w:dyaOrig="1440" w14:anchorId="6348A3D9">
                <v:shape id="_x0000_i1185" type="#_x0000_t75" style="width:219.75pt;height:20.25pt" o:ole="">
                  <v:imagedata r:id="rId89" o:title=""/>
                </v:shape>
                <w:control r:id="rId90" w:name="CheckBox57" w:shapeid="_x0000_i1185"/>
              </w:object>
            </w:r>
          </w:p>
          <w:p w14:paraId="6B74CA59" w14:textId="3F181553" w:rsidR="00A973C0" w:rsidRPr="00DA4286" w:rsidRDefault="00532A3C" w:rsidP="006A1485">
            <w:pPr>
              <w:pStyle w:val="BodyText"/>
              <w:spacing w:after="0"/>
              <w:jc w:val="left"/>
            </w:pPr>
            <w:r w:rsidRPr="00DA4286">
              <w:object w:dxaOrig="1440" w:dyaOrig="1440" w14:anchorId="74C2BA02">
                <v:shape id="_x0000_i1187" type="#_x0000_t75" style="width:219.75pt;height:20.25pt" o:ole="">
                  <v:imagedata r:id="rId91" o:title=""/>
                </v:shape>
                <w:control r:id="rId92" w:name="CheckBox58" w:shapeid="_x0000_i1187"/>
              </w:object>
            </w:r>
          </w:p>
          <w:p w14:paraId="7A839FE1" w14:textId="066844A5" w:rsidR="00A973C0" w:rsidRPr="00DA4286" w:rsidRDefault="00532A3C" w:rsidP="006A1485">
            <w:pPr>
              <w:pStyle w:val="BodyText"/>
              <w:spacing w:after="0"/>
              <w:jc w:val="left"/>
            </w:pPr>
            <w:r w:rsidRPr="00DA4286">
              <w:object w:dxaOrig="1440" w:dyaOrig="1440" w14:anchorId="6D66DA6E">
                <v:shape id="_x0000_i1189" type="#_x0000_t75" style="width:216.75pt;height:20.25pt" o:ole="">
                  <v:imagedata r:id="rId93" o:title=""/>
                </v:shape>
                <w:control r:id="rId94" w:name="CheckBox60" w:shapeid="_x0000_i1189"/>
              </w:object>
            </w:r>
          </w:p>
          <w:p w14:paraId="26997C24" w14:textId="38A4D829" w:rsidR="00A973C0" w:rsidRPr="00DA4286" w:rsidRDefault="00532A3C" w:rsidP="006A1485">
            <w:pPr>
              <w:pStyle w:val="BodyText"/>
              <w:spacing w:after="0"/>
              <w:jc w:val="left"/>
            </w:pPr>
            <w:r w:rsidRPr="00DA4286">
              <w:object w:dxaOrig="1440" w:dyaOrig="1440" w14:anchorId="1DD6A9F8">
                <v:shape id="_x0000_i1191" type="#_x0000_t75" style="width:214.5pt;height:20.25pt" o:ole="">
                  <v:imagedata r:id="rId95" o:title=""/>
                </v:shape>
                <w:control r:id="rId96" w:name="CheckBox59" w:shapeid="_x0000_i1191"/>
              </w:object>
            </w:r>
          </w:p>
          <w:p w14:paraId="693C3F3A" w14:textId="77777777" w:rsidR="00A973C0" w:rsidRPr="00DA4286" w:rsidRDefault="00A973C0" w:rsidP="006A1485">
            <w:pPr>
              <w:pStyle w:val="BodyText"/>
              <w:spacing w:after="0"/>
              <w:jc w:val="left"/>
            </w:pPr>
            <w:r w:rsidRPr="00DA4286">
              <w:t>Comments:</w:t>
            </w:r>
          </w:p>
        </w:tc>
        <w:tc>
          <w:tcPr>
            <w:tcW w:w="1843" w:type="dxa"/>
            <w:tcMar>
              <w:top w:w="57" w:type="dxa"/>
              <w:bottom w:w="57" w:type="dxa"/>
            </w:tcMar>
          </w:tcPr>
          <w:p w14:paraId="47527F38" w14:textId="77777777" w:rsidR="00A973C0" w:rsidRPr="00DA4286" w:rsidRDefault="00A973C0" w:rsidP="006A1485">
            <w:pPr>
              <w:pStyle w:val="BodyText"/>
              <w:spacing w:after="0"/>
              <w:jc w:val="left"/>
            </w:pPr>
          </w:p>
        </w:tc>
      </w:tr>
    </w:tbl>
    <w:p w14:paraId="40126A8F" w14:textId="77777777" w:rsidR="00A973C0" w:rsidRPr="00DA4286" w:rsidRDefault="00A973C0" w:rsidP="00A973C0">
      <w:pPr>
        <w:pStyle w:val="BodyText"/>
      </w:pPr>
      <w:bookmarkStart w:id="7" w:name="_Toc501269340"/>
      <w:bookmarkStart w:id="8" w:name="_Toc501269638"/>
      <w:bookmarkStart w:id="9" w:name="_Toc501269691"/>
      <w:bookmarkStart w:id="10" w:name="_Toc531511675"/>
    </w:p>
    <w:p w14:paraId="1D8EC7FE" w14:textId="77777777" w:rsidR="006343D8" w:rsidRDefault="006343D8">
      <w:pPr>
        <w:rPr>
          <w:rFonts w:ascii="Times New Roman" w:eastAsia="Times New Roman" w:hAnsi="Times New Roman" w:cs="Times New Roman"/>
          <w:szCs w:val="20"/>
        </w:rPr>
      </w:pPr>
      <w:r>
        <w:br w:type="page"/>
      </w:r>
    </w:p>
    <w:p w14:paraId="099B1F2A" w14:textId="77777777" w:rsidR="00A973C0" w:rsidRDefault="00593E79" w:rsidP="00593E79">
      <w:pPr>
        <w:pStyle w:val="Heading2"/>
        <w:numPr>
          <w:ilvl w:val="0"/>
          <w:numId w:val="0"/>
        </w:numPr>
        <w:tabs>
          <w:tab w:val="clear" w:pos="851"/>
          <w:tab w:val="left" w:pos="360"/>
        </w:tabs>
        <w:spacing w:before="360"/>
        <w:rPr>
          <w:rFonts w:ascii="Times New Roman" w:hAnsi="Times New Roman"/>
        </w:rPr>
      </w:pPr>
      <w:bookmarkStart w:id="11" w:name="_Toc41821096"/>
      <w:r>
        <w:rPr>
          <w:rFonts w:ascii="Times New Roman" w:hAnsi="Times New Roman"/>
        </w:rPr>
        <w:lastRenderedPageBreak/>
        <w:t xml:space="preserve">Chapter 6: </w:t>
      </w:r>
      <w:r w:rsidR="00A973C0" w:rsidRPr="00DA4286">
        <w:rPr>
          <w:rFonts w:ascii="Times New Roman" w:hAnsi="Times New Roman"/>
        </w:rPr>
        <w:t xml:space="preserve">Performance, servicing, maintenance, </w:t>
      </w:r>
      <w:bookmarkEnd w:id="7"/>
      <w:bookmarkEnd w:id="8"/>
      <w:bookmarkEnd w:id="9"/>
      <w:bookmarkEnd w:id="10"/>
      <w:r w:rsidR="00A973C0" w:rsidRPr="00DA4286">
        <w:rPr>
          <w:rFonts w:ascii="Times New Roman" w:hAnsi="Times New Roman"/>
        </w:rPr>
        <w:t>and phase out</w:t>
      </w:r>
      <w:bookmarkEnd w:id="11"/>
    </w:p>
    <w:p w14:paraId="1F07311A" w14:textId="77777777" w:rsidR="006343D8" w:rsidRPr="006343D8" w:rsidRDefault="006343D8" w:rsidP="006343D8">
      <w:pPr>
        <w:pStyle w:val="BodyText"/>
      </w:pPr>
    </w:p>
    <w:p w14:paraId="71F377AD" w14:textId="77777777" w:rsidR="00EB602F" w:rsidRPr="00DA4286" w:rsidRDefault="006627E5" w:rsidP="006627E5">
      <w:pPr>
        <w:pStyle w:val="BodyText"/>
        <w:spacing w:after="60" w:line="360" w:lineRule="auto"/>
        <w:jc w:val="left"/>
        <w:rPr>
          <w:b/>
          <w:bCs/>
          <w:iCs/>
          <w:sz w:val="24"/>
          <w:szCs w:val="24"/>
        </w:rPr>
      </w:pPr>
      <w:r w:rsidRPr="00DA4286">
        <w:rPr>
          <w:b/>
          <w:bCs/>
          <w:iCs/>
          <w:sz w:val="24"/>
          <w:szCs w:val="24"/>
        </w:rPr>
        <w:t xml:space="preserve">6.1 </w:t>
      </w:r>
      <w:r w:rsidR="00EB602F" w:rsidRPr="00DA4286">
        <w:rPr>
          <w:b/>
          <w:bCs/>
          <w:iCs/>
          <w:sz w:val="24"/>
          <w:szCs w:val="24"/>
        </w:rPr>
        <w:t>Service and maintenance</w:t>
      </w:r>
    </w:p>
    <w:p w14:paraId="244321C2" w14:textId="36503996" w:rsidR="00B63303" w:rsidRDefault="00EB602F" w:rsidP="00B63303">
      <w:pPr>
        <w:pStyle w:val="BodyText"/>
        <w:spacing w:line="360" w:lineRule="auto"/>
        <w:rPr>
          <w:i/>
          <w:iCs/>
          <w:sz w:val="24"/>
          <w:szCs w:val="24"/>
        </w:rPr>
      </w:pPr>
      <w:r w:rsidRPr="00DA4286">
        <w:rPr>
          <w:i/>
          <w:iCs/>
          <w:sz w:val="24"/>
          <w:szCs w:val="24"/>
        </w:rPr>
        <w:t>Documentation of service and sup</w:t>
      </w:r>
      <w:r w:rsidRPr="00DA4286">
        <w:rPr>
          <w:i/>
          <w:iCs/>
          <w:sz w:val="24"/>
          <w:szCs w:val="24"/>
        </w:rPr>
        <w:softHyphen/>
        <w:t>port concerning maintenance, fu</w:t>
      </w:r>
      <w:r w:rsidRPr="00DA4286">
        <w:rPr>
          <w:i/>
          <w:iCs/>
          <w:sz w:val="24"/>
          <w:szCs w:val="24"/>
        </w:rPr>
        <w:softHyphen/>
        <w:t>ture updates, problem solutions, requested modifications, etc.</w:t>
      </w:r>
    </w:p>
    <w:p w14:paraId="3EBDF6F9" w14:textId="3FAC5C4A" w:rsidR="00F17BA5" w:rsidRPr="00DC59BF" w:rsidRDefault="00497CBE" w:rsidP="00B63303">
      <w:pPr>
        <w:pStyle w:val="BodyText"/>
        <w:spacing w:line="360" w:lineRule="auto"/>
        <w:rPr>
          <w:sz w:val="24"/>
          <w:szCs w:val="24"/>
          <w:shd w:val="clear" w:color="auto" w:fill="FFFFFF"/>
        </w:rPr>
      </w:pPr>
      <w:r>
        <w:rPr>
          <w:sz w:val="24"/>
          <w:szCs w:val="24"/>
          <w:shd w:val="clear" w:color="auto" w:fill="FFFFFF"/>
        </w:rPr>
        <w:t xml:space="preserve">We </w:t>
      </w:r>
      <w:r w:rsidR="00F17BA5" w:rsidRPr="00DC59BF">
        <w:rPr>
          <w:sz w:val="24"/>
          <w:szCs w:val="24"/>
          <w:shd w:val="clear" w:color="auto" w:fill="FFFFFF"/>
        </w:rPr>
        <w:t>will provide software support and maintenance services to the end user of the Supported Product.</w:t>
      </w:r>
    </w:p>
    <w:p w14:paraId="714831E9" w14:textId="4D2CC606" w:rsidR="00CF1F19" w:rsidRPr="00DC59BF" w:rsidRDefault="00CF1F19" w:rsidP="00B63303">
      <w:pPr>
        <w:pStyle w:val="BodyText"/>
        <w:spacing w:line="360" w:lineRule="auto"/>
        <w:rPr>
          <w:sz w:val="24"/>
          <w:szCs w:val="24"/>
          <w:shd w:val="clear" w:color="auto" w:fill="FFFFFF"/>
        </w:rPr>
      </w:pPr>
      <w:r w:rsidRPr="00DC59BF">
        <w:rPr>
          <w:sz w:val="24"/>
          <w:szCs w:val="24"/>
          <w:shd w:val="clear" w:color="auto" w:fill="FFFFFF"/>
        </w:rPr>
        <w:t xml:space="preserve">Support request via email- </w:t>
      </w:r>
      <w:r w:rsidR="00E964BE" w:rsidRPr="00DC59BF">
        <w:rPr>
          <w:sz w:val="24"/>
          <w:szCs w:val="24"/>
          <w:shd w:val="clear" w:color="auto" w:fill="FFFFFF"/>
        </w:rPr>
        <w:t>-</w:t>
      </w:r>
      <w:r w:rsidRPr="00DC59BF">
        <w:rPr>
          <w:sz w:val="24"/>
          <w:szCs w:val="24"/>
          <w:shd w:val="clear" w:color="auto" w:fill="FFFFFF"/>
        </w:rPr>
        <w:t>none</w:t>
      </w:r>
    </w:p>
    <w:p w14:paraId="687041FE" w14:textId="49B5B5E3" w:rsidR="00CF1F19" w:rsidRPr="00DC59BF" w:rsidRDefault="00CF1F19" w:rsidP="00B63303">
      <w:pPr>
        <w:pStyle w:val="BodyText"/>
        <w:spacing w:line="360" w:lineRule="auto"/>
        <w:rPr>
          <w:sz w:val="24"/>
          <w:szCs w:val="24"/>
          <w:shd w:val="clear" w:color="auto" w:fill="FFFFFF"/>
        </w:rPr>
      </w:pPr>
      <w:r w:rsidRPr="00DC59BF">
        <w:rPr>
          <w:sz w:val="24"/>
          <w:szCs w:val="24"/>
          <w:shd w:val="clear" w:color="auto" w:fill="FFFFFF"/>
        </w:rPr>
        <w:t>Support requests via phone-</w:t>
      </w:r>
      <w:r w:rsidR="00E964BE" w:rsidRPr="00DC59BF">
        <w:rPr>
          <w:sz w:val="24"/>
          <w:szCs w:val="24"/>
          <w:shd w:val="clear" w:color="auto" w:fill="FFFFFF"/>
        </w:rPr>
        <w:t>-</w:t>
      </w:r>
      <w:r w:rsidRPr="00DC59BF">
        <w:rPr>
          <w:sz w:val="24"/>
          <w:szCs w:val="24"/>
          <w:shd w:val="clear" w:color="auto" w:fill="FFFFFF"/>
        </w:rPr>
        <w:t>none</w:t>
      </w:r>
    </w:p>
    <w:p w14:paraId="3278E3CD" w14:textId="5B0F99E8" w:rsidR="00CF1F19" w:rsidRPr="00DC59BF" w:rsidRDefault="00CF1F19" w:rsidP="00B63303">
      <w:pPr>
        <w:pStyle w:val="BodyText"/>
        <w:spacing w:line="360" w:lineRule="auto"/>
        <w:rPr>
          <w:sz w:val="24"/>
          <w:szCs w:val="24"/>
          <w:shd w:val="clear" w:color="auto" w:fill="FFFFFF"/>
        </w:rPr>
      </w:pPr>
      <w:r w:rsidRPr="00DC59BF">
        <w:rPr>
          <w:sz w:val="24"/>
          <w:szCs w:val="24"/>
          <w:shd w:val="clear" w:color="auto" w:fill="FFFFFF"/>
        </w:rPr>
        <w:t>Support requests via Chat-</w:t>
      </w:r>
      <w:r w:rsidR="00E964BE" w:rsidRPr="00DC59BF">
        <w:rPr>
          <w:sz w:val="24"/>
          <w:szCs w:val="24"/>
          <w:shd w:val="clear" w:color="auto" w:fill="FFFFFF"/>
        </w:rPr>
        <w:t>-</w:t>
      </w:r>
      <w:r w:rsidRPr="00DC59BF">
        <w:rPr>
          <w:sz w:val="24"/>
          <w:szCs w:val="24"/>
          <w:shd w:val="clear" w:color="auto" w:fill="FFFFFF"/>
        </w:rPr>
        <w:t>available</w:t>
      </w:r>
    </w:p>
    <w:p w14:paraId="4A2CA1D4" w14:textId="53DC5724" w:rsidR="00CF1F19" w:rsidRPr="00DC59BF" w:rsidRDefault="00CF1F19" w:rsidP="00B63303">
      <w:pPr>
        <w:pStyle w:val="BodyText"/>
        <w:spacing w:line="360" w:lineRule="auto"/>
        <w:rPr>
          <w:sz w:val="24"/>
          <w:szCs w:val="24"/>
          <w:shd w:val="clear" w:color="auto" w:fill="FFFFFF"/>
        </w:rPr>
      </w:pPr>
      <w:r w:rsidRPr="00DC59BF">
        <w:rPr>
          <w:sz w:val="24"/>
          <w:szCs w:val="24"/>
          <w:shd w:val="clear" w:color="auto" w:fill="FFFFFF"/>
        </w:rPr>
        <w:t>Service hours of operation</w:t>
      </w:r>
    </w:p>
    <w:p w14:paraId="6E59F841" w14:textId="13CE67D3" w:rsidR="003E21C5" w:rsidRPr="00DC59BF" w:rsidRDefault="00CF1F19" w:rsidP="00B63303">
      <w:pPr>
        <w:pStyle w:val="BodyText"/>
        <w:spacing w:line="360" w:lineRule="auto"/>
        <w:rPr>
          <w:sz w:val="24"/>
          <w:szCs w:val="24"/>
          <w:shd w:val="clear" w:color="auto" w:fill="FFFFFF"/>
        </w:rPr>
      </w:pPr>
      <w:r w:rsidRPr="00DC59BF">
        <w:rPr>
          <w:sz w:val="24"/>
          <w:szCs w:val="24"/>
          <w:shd w:val="clear" w:color="auto" w:fill="FFFFFF"/>
        </w:rPr>
        <w:t xml:space="preserve">No service will be given </w:t>
      </w:r>
      <w:r w:rsidR="000870F0" w:rsidRPr="00DC59BF">
        <w:rPr>
          <w:sz w:val="24"/>
          <w:szCs w:val="24"/>
          <w:shd w:val="clear" w:color="auto" w:fill="FFFFFF"/>
        </w:rPr>
        <w:t>:-</w:t>
      </w:r>
    </w:p>
    <w:p w14:paraId="3E1BA518" w14:textId="2CF65511" w:rsidR="00CF1F19" w:rsidRPr="00DC59BF" w:rsidRDefault="000870F0" w:rsidP="003E21C5">
      <w:pPr>
        <w:pStyle w:val="BodyText"/>
        <w:numPr>
          <w:ilvl w:val="0"/>
          <w:numId w:val="42"/>
        </w:numPr>
        <w:spacing w:line="360" w:lineRule="auto"/>
        <w:rPr>
          <w:sz w:val="24"/>
          <w:szCs w:val="24"/>
          <w:shd w:val="clear" w:color="auto" w:fill="FFFFFF"/>
        </w:rPr>
      </w:pPr>
      <w:r w:rsidRPr="00DC59BF">
        <w:rPr>
          <w:sz w:val="24"/>
          <w:szCs w:val="24"/>
          <w:shd w:val="clear" w:color="auto" w:fill="FFFFFF"/>
        </w:rPr>
        <w:t>T</w:t>
      </w:r>
      <w:r w:rsidR="00CF1F19" w:rsidRPr="00DC59BF">
        <w:rPr>
          <w:sz w:val="24"/>
          <w:szCs w:val="24"/>
          <w:shd w:val="clear" w:color="auto" w:fill="FFFFFF"/>
        </w:rPr>
        <w:t>o any modifications to the supported product whether by third parties or anyone else</w:t>
      </w:r>
      <w:r w:rsidR="003E21C5" w:rsidRPr="00DC59BF">
        <w:rPr>
          <w:sz w:val="24"/>
          <w:szCs w:val="24"/>
          <w:shd w:val="clear" w:color="auto" w:fill="FFFFFF"/>
        </w:rPr>
        <w:t>.</w:t>
      </w:r>
    </w:p>
    <w:p w14:paraId="33E0553B" w14:textId="4A7AFE16" w:rsidR="00CF1F19" w:rsidRPr="00DC59BF" w:rsidRDefault="000870F0" w:rsidP="003E21C5">
      <w:pPr>
        <w:pStyle w:val="BodyText"/>
        <w:numPr>
          <w:ilvl w:val="0"/>
          <w:numId w:val="42"/>
        </w:numPr>
        <w:spacing w:line="360" w:lineRule="auto"/>
        <w:rPr>
          <w:sz w:val="24"/>
          <w:szCs w:val="24"/>
          <w:shd w:val="clear" w:color="auto" w:fill="FFFFFF"/>
        </w:rPr>
      </w:pPr>
      <w:r w:rsidRPr="00DC59BF">
        <w:rPr>
          <w:sz w:val="24"/>
          <w:szCs w:val="24"/>
          <w:shd w:val="clear" w:color="auto" w:fill="FFFFFF"/>
        </w:rPr>
        <w:t>P</w:t>
      </w:r>
      <w:r w:rsidR="00CF1F19" w:rsidRPr="00DC59BF">
        <w:rPr>
          <w:sz w:val="24"/>
          <w:szCs w:val="24"/>
          <w:shd w:val="clear" w:color="auto" w:fill="FFFFFF"/>
        </w:rPr>
        <w:t>roblems that cannot be reproduced by the team</w:t>
      </w:r>
      <w:r w:rsidR="003E21C5" w:rsidRPr="00DC59BF">
        <w:rPr>
          <w:sz w:val="24"/>
          <w:szCs w:val="24"/>
          <w:shd w:val="clear" w:color="auto" w:fill="FFFFFF"/>
        </w:rPr>
        <w:t>.</w:t>
      </w:r>
      <w:r w:rsidR="00CF1F19" w:rsidRPr="00DC59BF">
        <w:rPr>
          <w:sz w:val="24"/>
          <w:szCs w:val="24"/>
          <w:shd w:val="clear" w:color="auto" w:fill="FFFFFF"/>
        </w:rPr>
        <w:t xml:space="preserve"> </w:t>
      </w:r>
    </w:p>
    <w:p w14:paraId="6DCD3BF4" w14:textId="49F6415E" w:rsidR="00CF1F19" w:rsidRPr="00DC59BF" w:rsidRDefault="00CF1F19" w:rsidP="003E21C5">
      <w:pPr>
        <w:pStyle w:val="BodyText"/>
        <w:numPr>
          <w:ilvl w:val="0"/>
          <w:numId w:val="42"/>
        </w:numPr>
        <w:spacing w:line="360" w:lineRule="auto"/>
        <w:rPr>
          <w:sz w:val="24"/>
          <w:szCs w:val="24"/>
          <w:shd w:val="clear" w:color="auto" w:fill="FFFFFF"/>
        </w:rPr>
      </w:pPr>
      <w:r w:rsidRPr="00DC59BF">
        <w:rPr>
          <w:sz w:val="24"/>
          <w:szCs w:val="24"/>
          <w:shd w:val="clear" w:color="auto" w:fill="FFFFFF"/>
        </w:rPr>
        <w:t>Use of the product in a manner it is not designed for</w:t>
      </w:r>
      <w:r w:rsidR="003E21C5" w:rsidRPr="00DC59BF">
        <w:rPr>
          <w:sz w:val="24"/>
          <w:szCs w:val="24"/>
          <w:shd w:val="clear" w:color="auto" w:fill="FFFFFF"/>
        </w:rPr>
        <w:t>.</w:t>
      </w:r>
    </w:p>
    <w:p w14:paraId="000BCC16" w14:textId="735A7061" w:rsidR="00CF1F19" w:rsidRPr="00DC59BF" w:rsidRDefault="00CF1F19" w:rsidP="00B63303">
      <w:pPr>
        <w:pStyle w:val="BodyText"/>
        <w:spacing w:line="360" w:lineRule="auto"/>
        <w:rPr>
          <w:b/>
          <w:bCs/>
          <w:color w:val="444444"/>
          <w:sz w:val="24"/>
          <w:szCs w:val="24"/>
          <w:shd w:val="clear" w:color="auto" w:fill="FFFFFF"/>
        </w:rPr>
      </w:pPr>
      <w:r w:rsidRPr="00DC59BF">
        <w:rPr>
          <w:b/>
          <w:bCs/>
          <w:color w:val="444444"/>
          <w:sz w:val="24"/>
          <w:szCs w:val="24"/>
          <w:shd w:val="clear" w:color="auto" w:fill="FFFFFF"/>
        </w:rPr>
        <w:t>Future Updates</w:t>
      </w:r>
    </w:p>
    <w:p w14:paraId="4C668473" w14:textId="7071C119" w:rsidR="000870F0" w:rsidRPr="00DC59BF" w:rsidRDefault="000870F0" w:rsidP="00B63303">
      <w:pPr>
        <w:pStyle w:val="BodyText"/>
        <w:spacing w:line="360" w:lineRule="auto"/>
        <w:rPr>
          <w:sz w:val="24"/>
          <w:szCs w:val="24"/>
          <w:shd w:val="clear" w:color="auto" w:fill="FFFFFF"/>
        </w:rPr>
      </w:pPr>
      <w:r w:rsidRPr="00DC59BF">
        <w:rPr>
          <w:sz w:val="24"/>
          <w:szCs w:val="24"/>
          <w:shd w:val="clear" w:color="auto" w:fill="FFFFFF"/>
        </w:rPr>
        <w:t>Feature updates will not be given to the product for:-</w:t>
      </w:r>
    </w:p>
    <w:p w14:paraId="6F9633AB" w14:textId="27503DFB" w:rsidR="00CF1F19" w:rsidRPr="00DC59BF" w:rsidRDefault="00BA2036" w:rsidP="000870F0">
      <w:pPr>
        <w:pStyle w:val="BodyText"/>
        <w:numPr>
          <w:ilvl w:val="0"/>
          <w:numId w:val="43"/>
        </w:numPr>
        <w:spacing w:line="360" w:lineRule="auto"/>
        <w:rPr>
          <w:sz w:val="24"/>
          <w:szCs w:val="24"/>
          <w:shd w:val="clear" w:color="auto" w:fill="FFFFFF"/>
        </w:rPr>
      </w:pPr>
      <w:r w:rsidRPr="00DC59BF">
        <w:rPr>
          <w:sz w:val="24"/>
          <w:szCs w:val="24"/>
          <w:shd w:val="clear" w:color="auto" w:fill="FFFFFF"/>
        </w:rPr>
        <w:t>Feature request not urgent</w:t>
      </w:r>
    </w:p>
    <w:p w14:paraId="73290038" w14:textId="0266F0C8" w:rsidR="00BA2036" w:rsidRPr="00DC59BF" w:rsidRDefault="00BA2036" w:rsidP="000870F0">
      <w:pPr>
        <w:pStyle w:val="BodyText"/>
        <w:numPr>
          <w:ilvl w:val="0"/>
          <w:numId w:val="43"/>
        </w:numPr>
        <w:spacing w:line="360" w:lineRule="auto"/>
        <w:rPr>
          <w:b/>
          <w:bCs/>
          <w:sz w:val="24"/>
          <w:szCs w:val="24"/>
          <w:shd w:val="clear" w:color="auto" w:fill="FFFFFF"/>
        </w:rPr>
      </w:pPr>
      <w:r w:rsidRPr="00DC59BF">
        <w:rPr>
          <w:sz w:val="24"/>
          <w:szCs w:val="24"/>
          <w:shd w:val="clear" w:color="auto" w:fill="FFFFFF"/>
        </w:rPr>
        <w:t>Problems that have no business impact.</w:t>
      </w:r>
    </w:p>
    <w:p w14:paraId="422FD4B7" w14:textId="7CDE0987" w:rsidR="00BA2036" w:rsidRPr="00DC59BF" w:rsidRDefault="00BA2036" w:rsidP="00B63303">
      <w:pPr>
        <w:pStyle w:val="BodyText"/>
        <w:spacing w:line="360" w:lineRule="auto"/>
        <w:rPr>
          <w:b/>
          <w:bCs/>
          <w:color w:val="444444"/>
          <w:sz w:val="24"/>
          <w:szCs w:val="24"/>
          <w:shd w:val="clear" w:color="auto" w:fill="FFFFFF"/>
        </w:rPr>
      </w:pPr>
      <w:r w:rsidRPr="00DC59BF">
        <w:rPr>
          <w:b/>
          <w:bCs/>
          <w:color w:val="444444"/>
          <w:sz w:val="24"/>
          <w:szCs w:val="24"/>
          <w:shd w:val="clear" w:color="auto" w:fill="FFFFFF"/>
        </w:rPr>
        <w:t>Problem Solutions</w:t>
      </w:r>
    </w:p>
    <w:p w14:paraId="6D206D96" w14:textId="6B744120" w:rsidR="002B52C3" w:rsidRPr="00DC59BF" w:rsidRDefault="002B52C3" w:rsidP="00926CAB">
      <w:pPr>
        <w:pStyle w:val="BodyText"/>
        <w:numPr>
          <w:ilvl w:val="0"/>
          <w:numId w:val="44"/>
        </w:numPr>
        <w:spacing w:line="360" w:lineRule="auto"/>
        <w:rPr>
          <w:sz w:val="24"/>
          <w:szCs w:val="24"/>
          <w:shd w:val="clear" w:color="auto" w:fill="FFFFFF"/>
        </w:rPr>
      </w:pPr>
      <w:r w:rsidRPr="00DC59BF">
        <w:rPr>
          <w:sz w:val="24"/>
          <w:szCs w:val="24"/>
          <w:shd w:val="clear" w:color="auto" w:fill="FFFFFF"/>
        </w:rPr>
        <w:t>Solutions will not be given when:-</w:t>
      </w:r>
    </w:p>
    <w:p w14:paraId="56A092E2" w14:textId="25C38C97" w:rsidR="001A1E34" w:rsidRPr="00DC59BF" w:rsidRDefault="00435731" w:rsidP="00926CAB">
      <w:pPr>
        <w:pStyle w:val="BodyText"/>
        <w:numPr>
          <w:ilvl w:val="0"/>
          <w:numId w:val="44"/>
        </w:numPr>
        <w:spacing w:line="360" w:lineRule="auto"/>
        <w:rPr>
          <w:sz w:val="24"/>
          <w:szCs w:val="24"/>
        </w:rPr>
      </w:pPr>
      <w:r w:rsidRPr="00DC59BF">
        <w:rPr>
          <w:sz w:val="24"/>
          <w:szCs w:val="24"/>
        </w:rPr>
        <w:t xml:space="preserve">Issue affects only a small group of </w:t>
      </w:r>
      <w:r w:rsidR="002B52C3" w:rsidRPr="00DC59BF">
        <w:rPr>
          <w:sz w:val="24"/>
          <w:szCs w:val="24"/>
        </w:rPr>
        <w:t>users.</w:t>
      </w:r>
    </w:p>
    <w:p w14:paraId="6BBF6D77" w14:textId="722CA045" w:rsidR="00435731" w:rsidRPr="00DC59BF" w:rsidRDefault="00435731" w:rsidP="00926CAB">
      <w:pPr>
        <w:pStyle w:val="BodyText"/>
        <w:numPr>
          <w:ilvl w:val="0"/>
          <w:numId w:val="44"/>
        </w:numPr>
        <w:spacing w:line="360" w:lineRule="auto"/>
        <w:rPr>
          <w:sz w:val="24"/>
          <w:szCs w:val="24"/>
        </w:rPr>
      </w:pPr>
      <w:r w:rsidRPr="00DC59BF">
        <w:rPr>
          <w:sz w:val="24"/>
          <w:szCs w:val="24"/>
        </w:rPr>
        <w:t>Severity decreases when a workaround has been provided.</w:t>
      </w:r>
    </w:p>
    <w:p w14:paraId="350D5C98" w14:textId="2780E92F" w:rsidR="00BF6A0D" w:rsidRPr="00DC59BF" w:rsidRDefault="00BF6A0D" w:rsidP="00926CAB">
      <w:pPr>
        <w:pStyle w:val="BodyText"/>
        <w:numPr>
          <w:ilvl w:val="0"/>
          <w:numId w:val="44"/>
        </w:numPr>
        <w:spacing w:line="360" w:lineRule="auto"/>
        <w:rPr>
          <w:sz w:val="24"/>
          <w:szCs w:val="24"/>
          <w:shd w:val="clear" w:color="auto" w:fill="FFFFFF"/>
        </w:rPr>
      </w:pPr>
      <w:r w:rsidRPr="00DC59BF">
        <w:rPr>
          <w:sz w:val="24"/>
          <w:szCs w:val="24"/>
          <w:shd w:val="clear" w:color="auto" w:fill="FFFFFF"/>
        </w:rPr>
        <w:t xml:space="preserve">Cannot guarantee that every question, problem, issue or Problem reported by </w:t>
      </w:r>
      <w:r w:rsidR="002B52C3" w:rsidRPr="00DC59BF">
        <w:rPr>
          <w:sz w:val="24"/>
          <w:szCs w:val="24"/>
          <w:shd w:val="clear" w:color="auto" w:fill="FFFFFF"/>
        </w:rPr>
        <w:t>a user</w:t>
      </w:r>
      <w:r w:rsidRPr="00DC59BF">
        <w:rPr>
          <w:sz w:val="24"/>
          <w:szCs w:val="24"/>
          <w:shd w:val="clear" w:color="auto" w:fill="FFFFFF"/>
        </w:rPr>
        <w:t xml:space="preserve"> can or will be resolved. </w:t>
      </w:r>
    </w:p>
    <w:p w14:paraId="6722855E" w14:textId="77777777" w:rsidR="0051050E" w:rsidRPr="00DC59BF" w:rsidRDefault="0051050E" w:rsidP="0051050E">
      <w:pPr>
        <w:pStyle w:val="BodyText"/>
        <w:numPr>
          <w:ilvl w:val="0"/>
          <w:numId w:val="44"/>
        </w:numPr>
        <w:spacing w:line="360" w:lineRule="auto"/>
        <w:rPr>
          <w:sz w:val="24"/>
          <w:szCs w:val="24"/>
        </w:rPr>
      </w:pPr>
      <w:r w:rsidRPr="00DC59BF">
        <w:rPr>
          <w:sz w:val="24"/>
          <w:szCs w:val="24"/>
        </w:rPr>
        <w:lastRenderedPageBreak/>
        <w:t>Minor/Procedural issue or question e.g., programming or configuration related questions, questions relating to functionality, operability, or formatting or cosmetic problems</w:t>
      </w:r>
    </w:p>
    <w:p w14:paraId="177E662D" w14:textId="77777777" w:rsidR="0051050E" w:rsidRPr="00DC59BF" w:rsidRDefault="0051050E" w:rsidP="0051050E">
      <w:pPr>
        <w:pStyle w:val="BodyText"/>
        <w:spacing w:line="360" w:lineRule="auto"/>
        <w:ind w:left="720"/>
        <w:rPr>
          <w:sz w:val="24"/>
          <w:szCs w:val="24"/>
          <w:shd w:val="clear" w:color="auto" w:fill="FFFFFF"/>
        </w:rPr>
      </w:pPr>
    </w:p>
    <w:p w14:paraId="31A80A30" w14:textId="77777777" w:rsidR="004A4D57" w:rsidRPr="00DC59BF" w:rsidRDefault="004A4D57" w:rsidP="004A4D57">
      <w:pPr>
        <w:pStyle w:val="BodyText"/>
        <w:spacing w:line="360" w:lineRule="auto"/>
        <w:rPr>
          <w:sz w:val="24"/>
          <w:szCs w:val="24"/>
          <w:shd w:val="clear" w:color="auto" w:fill="FFFFFF"/>
        </w:rPr>
      </w:pPr>
    </w:p>
    <w:p w14:paraId="56CEC0BC" w14:textId="7973FA20" w:rsidR="00A16E9B" w:rsidRPr="00DC59BF" w:rsidRDefault="00A16E9B" w:rsidP="00B63303">
      <w:pPr>
        <w:pStyle w:val="BodyText"/>
        <w:spacing w:line="360" w:lineRule="auto"/>
        <w:rPr>
          <w:b/>
          <w:bCs/>
          <w:sz w:val="24"/>
          <w:szCs w:val="24"/>
          <w:shd w:val="clear" w:color="auto" w:fill="FFFFFF"/>
        </w:rPr>
      </w:pPr>
      <w:r w:rsidRPr="00DC59BF">
        <w:rPr>
          <w:b/>
          <w:bCs/>
          <w:sz w:val="24"/>
          <w:szCs w:val="24"/>
          <w:shd w:val="clear" w:color="auto" w:fill="FFFFFF"/>
        </w:rPr>
        <w:t>Requested Modifications</w:t>
      </w:r>
    </w:p>
    <w:p w14:paraId="714F94D5" w14:textId="26314984" w:rsidR="0051050E" w:rsidRPr="00DC59BF" w:rsidRDefault="0051050E" w:rsidP="00B63303">
      <w:pPr>
        <w:pStyle w:val="BodyText"/>
        <w:spacing w:line="360" w:lineRule="auto"/>
        <w:rPr>
          <w:sz w:val="24"/>
          <w:szCs w:val="24"/>
          <w:shd w:val="clear" w:color="auto" w:fill="FFFFFF"/>
        </w:rPr>
      </w:pPr>
      <w:r w:rsidRPr="00DC59BF">
        <w:rPr>
          <w:sz w:val="24"/>
          <w:szCs w:val="24"/>
          <w:shd w:val="clear" w:color="auto" w:fill="FFFFFF"/>
        </w:rPr>
        <w:t xml:space="preserve"> These will not be done when they lead to:-</w:t>
      </w:r>
    </w:p>
    <w:p w14:paraId="43E46FC9" w14:textId="55E9EA34" w:rsidR="00A16E9B" w:rsidRPr="00DC59BF" w:rsidRDefault="00A16E9B" w:rsidP="00AE4B4A">
      <w:pPr>
        <w:pStyle w:val="BodyText"/>
        <w:numPr>
          <w:ilvl w:val="0"/>
          <w:numId w:val="45"/>
        </w:numPr>
        <w:spacing w:line="360" w:lineRule="auto"/>
        <w:rPr>
          <w:sz w:val="24"/>
          <w:szCs w:val="24"/>
        </w:rPr>
      </w:pPr>
      <w:r w:rsidRPr="00DC59BF">
        <w:rPr>
          <w:sz w:val="24"/>
          <w:szCs w:val="24"/>
        </w:rPr>
        <w:t>Major system disruption a major disruption in business-critical system operability or functionality, or total system failure</w:t>
      </w:r>
      <w:r w:rsidR="0051050E" w:rsidRPr="00DC59BF">
        <w:rPr>
          <w:sz w:val="24"/>
          <w:szCs w:val="24"/>
        </w:rPr>
        <w:t>.</w:t>
      </w:r>
    </w:p>
    <w:p w14:paraId="14AD7239" w14:textId="4227A0A6" w:rsidR="00A16E9B" w:rsidRPr="00DC59BF" w:rsidRDefault="00A16E9B" w:rsidP="00AE4B4A">
      <w:pPr>
        <w:pStyle w:val="BodyText"/>
        <w:numPr>
          <w:ilvl w:val="0"/>
          <w:numId w:val="45"/>
        </w:numPr>
        <w:spacing w:line="360" w:lineRule="auto"/>
        <w:rPr>
          <w:sz w:val="24"/>
          <w:szCs w:val="24"/>
        </w:rPr>
      </w:pPr>
      <w:r w:rsidRPr="00DC59BF">
        <w:rPr>
          <w:sz w:val="24"/>
          <w:szCs w:val="24"/>
        </w:rPr>
        <w:t>Single function failure e.g., a minor disruption in operability or functionality that does not impact the entire system such as: timekeeping issues</w:t>
      </w:r>
      <w:r w:rsidR="0051050E" w:rsidRPr="00DC59BF">
        <w:rPr>
          <w:sz w:val="24"/>
          <w:szCs w:val="24"/>
        </w:rPr>
        <w:t>,</w:t>
      </w:r>
      <w:r w:rsidRPr="00DC59BF">
        <w:rPr>
          <w:sz w:val="24"/>
          <w:szCs w:val="24"/>
        </w:rPr>
        <w:t xml:space="preserve"> isolated </w:t>
      </w:r>
      <w:r w:rsidR="0051050E" w:rsidRPr="00DC59BF">
        <w:rPr>
          <w:sz w:val="24"/>
          <w:szCs w:val="24"/>
        </w:rPr>
        <w:t>component</w:t>
      </w:r>
      <w:r w:rsidRPr="00DC59BF">
        <w:rPr>
          <w:sz w:val="24"/>
          <w:szCs w:val="24"/>
        </w:rPr>
        <w:t xml:space="preserve"> failure</w:t>
      </w:r>
      <w:r w:rsidR="0051050E" w:rsidRPr="00DC59BF">
        <w:rPr>
          <w:sz w:val="24"/>
          <w:szCs w:val="24"/>
        </w:rPr>
        <w:t>.</w:t>
      </w:r>
    </w:p>
    <w:p w14:paraId="4D503366" w14:textId="18D0A40D" w:rsidR="00A16E9B" w:rsidRPr="00DC59BF" w:rsidRDefault="00A16E9B" w:rsidP="00B63303">
      <w:pPr>
        <w:pStyle w:val="BodyText"/>
        <w:spacing w:line="360" w:lineRule="auto"/>
        <w:rPr>
          <w:sz w:val="24"/>
          <w:szCs w:val="24"/>
        </w:rPr>
      </w:pPr>
    </w:p>
    <w:p w14:paraId="2E5BEF2A" w14:textId="02B56653" w:rsidR="006C367A" w:rsidRPr="00DC59BF" w:rsidRDefault="00A16E9B" w:rsidP="00B63303">
      <w:pPr>
        <w:pStyle w:val="BodyText"/>
        <w:spacing w:line="360" w:lineRule="auto"/>
        <w:rPr>
          <w:sz w:val="24"/>
          <w:szCs w:val="24"/>
        </w:rPr>
      </w:pPr>
      <w:r w:rsidRPr="00DC59BF">
        <w:rPr>
          <w:sz w:val="24"/>
          <w:szCs w:val="24"/>
        </w:rPr>
        <w:t>Answer general questions not addressed in the Documentation</w:t>
      </w:r>
    </w:p>
    <w:p w14:paraId="5CE002E0" w14:textId="77777777" w:rsidR="006C367A" w:rsidRPr="00BF6A0D" w:rsidRDefault="006C367A" w:rsidP="00B63303">
      <w:pPr>
        <w:pStyle w:val="BodyText"/>
        <w:spacing w:line="360" w:lineRule="auto"/>
        <w:rPr>
          <w:sz w:val="24"/>
          <w:szCs w:val="24"/>
        </w:rPr>
      </w:pPr>
    </w:p>
    <w:p w14:paraId="3E72D755" w14:textId="77777777" w:rsidR="006343D8" w:rsidRPr="00DA4286" w:rsidRDefault="006343D8" w:rsidP="00B63303">
      <w:pPr>
        <w:pStyle w:val="BodyText"/>
        <w:spacing w:line="360" w:lineRule="auto"/>
        <w:rPr>
          <w:i/>
          <w:iCs/>
          <w:sz w:val="24"/>
          <w:szCs w:val="24"/>
        </w:rPr>
      </w:pPr>
    </w:p>
    <w:p w14:paraId="56BBB923" w14:textId="77777777" w:rsidR="006627E5" w:rsidRPr="00DA4286" w:rsidRDefault="00593E79" w:rsidP="00B63303">
      <w:pPr>
        <w:pStyle w:val="BodyText"/>
        <w:spacing w:line="360" w:lineRule="auto"/>
        <w:rPr>
          <w:b/>
          <w:iCs/>
          <w:sz w:val="24"/>
          <w:szCs w:val="24"/>
        </w:rPr>
      </w:pPr>
      <w:r>
        <w:rPr>
          <w:b/>
          <w:iCs/>
          <w:sz w:val="24"/>
          <w:szCs w:val="24"/>
        </w:rPr>
        <w:t>6</w:t>
      </w:r>
      <w:r w:rsidR="00B63303" w:rsidRPr="00DA4286">
        <w:rPr>
          <w:b/>
          <w:iCs/>
          <w:sz w:val="24"/>
          <w:szCs w:val="24"/>
        </w:rPr>
        <w:t>.2</w:t>
      </w:r>
      <w:r w:rsidR="006627E5" w:rsidRPr="00DA4286">
        <w:rPr>
          <w:b/>
          <w:iCs/>
          <w:sz w:val="24"/>
          <w:szCs w:val="24"/>
        </w:rPr>
        <w:t xml:space="preserve"> Performance and Maintenance </w:t>
      </w:r>
    </w:p>
    <w:p w14:paraId="7ABA44B6" w14:textId="5374146F" w:rsidR="00A973C0" w:rsidRDefault="006627E5" w:rsidP="00B63303">
      <w:pPr>
        <w:pStyle w:val="BodyText"/>
        <w:spacing w:line="360" w:lineRule="auto"/>
        <w:rPr>
          <w:i/>
        </w:rPr>
      </w:pPr>
      <w:r w:rsidRPr="00DA4286">
        <w:rPr>
          <w:i/>
          <w:iCs/>
          <w:sz w:val="24"/>
          <w:szCs w:val="24"/>
        </w:rPr>
        <w:t xml:space="preserve">Which are the </w:t>
      </w:r>
      <w:r w:rsidR="00A973C0" w:rsidRPr="00DA4286">
        <w:rPr>
          <w:i/>
        </w:rPr>
        <w:t>requirements for service, maintenance, performance</w:t>
      </w:r>
      <w:r w:rsidR="006343D8">
        <w:rPr>
          <w:i/>
        </w:rPr>
        <w:t xml:space="preserve"> </w:t>
      </w:r>
      <w:r w:rsidRPr="00DA4286">
        <w:rPr>
          <w:i/>
        </w:rPr>
        <w:t xml:space="preserve">( Maximum time taken before giving output)  </w:t>
      </w:r>
      <w:r w:rsidR="00A973C0" w:rsidRPr="00DA4286">
        <w:rPr>
          <w:i/>
        </w:rPr>
        <w:t>, and support</w:t>
      </w:r>
      <w:r w:rsidRPr="00DA4286">
        <w:rPr>
          <w:i/>
        </w:rPr>
        <w:t>(what kind of support do you expect to give to the clients at this stage)</w:t>
      </w:r>
      <w:r w:rsidR="00A973C0" w:rsidRPr="00DA4286">
        <w:rPr>
          <w:i/>
        </w:rPr>
        <w:t>. This phase is where all activities during performance reside and where deci</w:t>
      </w:r>
      <w:r w:rsidR="00A973C0" w:rsidRPr="00DA4286">
        <w:rPr>
          <w:i/>
        </w:rPr>
        <w:softHyphen/>
        <w:t>sions about changes</w:t>
      </w:r>
      <w:r w:rsidRPr="00DA4286">
        <w:rPr>
          <w:i/>
        </w:rPr>
        <w:t xml:space="preserve"> (What would be the causes of incorporating changes?)</w:t>
      </w:r>
      <w:r w:rsidR="00A973C0" w:rsidRPr="00DA4286">
        <w:rPr>
          <w:i/>
        </w:rPr>
        <w:t>, upgrades</w:t>
      </w:r>
      <w:r w:rsidRPr="00DA4286">
        <w:rPr>
          <w:i/>
        </w:rPr>
        <w:t>(How should the software be upgraded? )</w:t>
      </w:r>
      <w:r w:rsidR="00A973C0" w:rsidRPr="00DA4286">
        <w:rPr>
          <w:i/>
        </w:rPr>
        <w:t>, revalidation, and phase out are made</w:t>
      </w:r>
      <w:r w:rsidRPr="00DA4286">
        <w:rPr>
          <w:i/>
        </w:rPr>
        <w:t xml:space="preserve">(How do you move from the old system to the new one you have just come up with?? </w:t>
      </w:r>
      <w:proofErr w:type="spellStart"/>
      <w:r w:rsidRPr="00DA4286">
        <w:rPr>
          <w:i/>
        </w:rPr>
        <w:t>Ie</w:t>
      </w:r>
      <w:proofErr w:type="spellEnd"/>
      <w:r w:rsidRPr="00DA4286">
        <w:rPr>
          <w:i/>
        </w:rPr>
        <w:t xml:space="preserve"> How do you move data from the old system to the new system?)</w:t>
      </w:r>
      <w:r w:rsidR="00A973C0" w:rsidRPr="00DA4286">
        <w:rPr>
          <w:i/>
        </w:rPr>
        <w:t>.</w:t>
      </w:r>
      <w:r w:rsidRPr="00DA4286">
        <w:rPr>
          <w:i/>
        </w:rPr>
        <w:t xml:space="preserve">  [EXPLAIN THESE IN SOME PARAGRAPHS /PARAGRAPH AND LATER FILL THE TABLE BELOW]</w:t>
      </w:r>
    </w:p>
    <w:p w14:paraId="2740D705" w14:textId="4F47B982" w:rsidR="00C96860" w:rsidRPr="002E10D9" w:rsidRDefault="006C66A2" w:rsidP="00B63303">
      <w:pPr>
        <w:pStyle w:val="BodyText"/>
        <w:spacing w:line="360" w:lineRule="auto"/>
        <w:rPr>
          <w:iCs/>
          <w:sz w:val="24"/>
          <w:szCs w:val="24"/>
        </w:rPr>
      </w:pPr>
      <w:r w:rsidRPr="002E10D9">
        <w:rPr>
          <w:iCs/>
          <w:sz w:val="24"/>
          <w:szCs w:val="24"/>
        </w:rPr>
        <w:t>An example of an End of Life product is one that will no longer be supported.</w:t>
      </w:r>
    </w:p>
    <w:p w14:paraId="00F984A8" w14:textId="5045B711" w:rsidR="003850CA" w:rsidRPr="002E10D9" w:rsidRDefault="003850CA" w:rsidP="003850CA">
      <w:pPr>
        <w:spacing w:before="100" w:beforeAutospacing="1" w:after="100" w:afterAutospacing="1" w:line="240" w:lineRule="auto"/>
        <w:rPr>
          <w:rFonts w:ascii="Times New Roman" w:eastAsia="Times New Roman" w:hAnsi="Times New Roman" w:cs="Times New Roman"/>
          <w:spacing w:val="2"/>
          <w:sz w:val="24"/>
          <w:szCs w:val="24"/>
          <w:lang w:val="en-UG" w:eastAsia="en-UG"/>
        </w:rPr>
      </w:pPr>
      <w:r w:rsidRPr="002E10D9">
        <w:rPr>
          <w:rFonts w:ascii="Times New Roman" w:eastAsia="Times New Roman" w:hAnsi="Times New Roman" w:cs="Times New Roman"/>
          <w:spacing w:val="2"/>
          <w:sz w:val="24"/>
          <w:szCs w:val="24"/>
          <w:lang w:val="en-UG" w:eastAsia="en-UG"/>
        </w:rPr>
        <w:t>Defects in the Software due to accident, hardware malfunction, abuse or improper use.</w:t>
      </w:r>
    </w:p>
    <w:p w14:paraId="638458E3" w14:textId="011EAEC4" w:rsidR="00E1397C" w:rsidRPr="002E10D9" w:rsidRDefault="00E1397C" w:rsidP="00E1397C">
      <w:pPr>
        <w:spacing w:before="100" w:beforeAutospacing="1" w:after="100" w:afterAutospacing="1" w:line="240" w:lineRule="auto"/>
        <w:rPr>
          <w:rFonts w:ascii="Times New Roman" w:eastAsia="Times New Roman" w:hAnsi="Times New Roman" w:cs="Times New Roman"/>
          <w:spacing w:val="2"/>
          <w:sz w:val="24"/>
          <w:szCs w:val="24"/>
          <w:lang w:eastAsia="en-UG"/>
        </w:rPr>
      </w:pPr>
      <w:r w:rsidRPr="002E10D9">
        <w:rPr>
          <w:rFonts w:ascii="Times New Roman" w:eastAsia="Times New Roman" w:hAnsi="Times New Roman" w:cs="Times New Roman"/>
          <w:spacing w:val="2"/>
          <w:sz w:val="24"/>
          <w:szCs w:val="24"/>
          <w:lang w:val="en-UG" w:eastAsia="en-UG"/>
        </w:rPr>
        <w:t xml:space="preserve">Training, customization, integration and any issues arising from non‐standard usage of the </w:t>
      </w:r>
      <w:r w:rsidR="00686A80" w:rsidRPr="002E10D9">
        <w:rPr>
          <w:rFonts w:ascii="Times New Roman" w:eastAsia="Times New Roman" w:hAnsi="Times New Roman" w:cs="Times New Roman"/>
          <w:spacing w:val="2"/>
          <w:sz w:val="24"/>
          <w:szCs w:val="24"/>
          <w:lang w:eastAsia="en-UG"/>
        </w:rPr>
        <w:t>system.</w:t>
      </w:r>
    </w:p>
    <w:p w14:paraId="366A4E7F" w14:textId="58B0A5DA" w:rsidR="005A1185" w:rsidRPr="002E10D9" w:rsidRDefault="005A1185" w:rsidP="00E1397C">
      <w:pPr>
        <w:spacing w:before="100" w:beforeAutospacing="1" w:after="100" w:afterAutospacing="1" w:line="240" w:lineRule="auto"/>
        <w:rPr>
          <w:rFonts w:ascii="Times New Roman" w:eastAsia="Times New Roman" w:hAnsi="Times New Roman" w:cs="Times New Roman"/>
          <w:spacing w:val="2"/>
          <w:sz w:val="24"/>
          <w:szCs w:val="24"/>
          <w:lang w:eastAsia="en-UG"/>
        </w:rPr>
      </w:pPr>
      <w:r w:rsidRPr="002E10D9">
        <w:rPr>
          <w:rFonts w:ascii="Times New Roman" w:eastAsia="Times New Roman" w:hAnsi="Times New Roman" w:cs="Times New Roman"/>
          <w:spacing w:val="2"/>
          <w:sz w:val="24"/>
          <w:szCs w:val="24"/>
          <w:lang w:eastAsia="en-UG"/>
        </w:rPr>
        <w:t>Interface modi</w:t>
      </w:r>
      <w:r w:rsidR="00C372AF" w:rsidRPr="002E10D9">
        <w:rPr>
          <w:rFonts w:ascii="Times New Roman" w:eastAsia="Times New Roman" w:hAnsi="Times New Roman" w:cs="Times New Roman"/>
          <w:spacing w:val="2"/>
          <w:sz w:val="24"/>
          <w:szCs w:val="24"/>
          <w:lang w:eastAsia="en-UG"/>
        </w:rPr>
        <w:t>fi</w:t>
      </w:r>
      <w:r w:rsidRPr="002E10D9">
        <w:rPr>
          <w:rFonts w:ascii="Times New Roman" w:eastAsia="Times New Roman" w:hAnsi="Times New Roman" w:cs="Times New Roman"/>
          <w:spacing w:val="2"/>
          <w:sz w:val="24"/>
          <w:szCs w:val="24"/>
          <w:lang w:eastAsia="en-UG"/>
        </w:rPr>
        <w:t>cation</w:t>
      </w:r>
    </w:p>
    <w:p w14:paraId="5BCD0FB1" w14:textId="77777777" w:rsidR="00176D4C" w:rsidRPr="002E10D9" w:rsidRDefault="00176D4C" w:rsidP="00E1397C">
      <w:pPr>
        <w:spacing w:before="100" w:beforeAutospacing="1" w:after="100" w:afterAutospacing="1" w:line="240" w:lineRule="auto"/>
        <w:rPr>
          <w:rFonts w:ascii="Times New Roman" w:eastAsia="Times New Roman" w:hAnsi="Times New Roman" w:cs="Times New Roman"/>
          <w:spacing w:val="2"/>
          <w:sz w:val="24"/>
          <w:szCs w:val="24"/>
          <w:lang w:eastAsia="en-UG"/>
        </w:rPr>
      </w:pPr>
    </w:p>
    <w:p w14:paraId="7A8CE405" w14:textId="77777777" w:rsidR="00176D4C" w:rsidRPr="002E10D9" w:rsidRDefault="00176D4C" w:rsidP="00E1397C">
      <w:pPr>
        <w:spacing w:before="100" w:beforeAutospacing="1" w:after="100" w:afterAutospacing="1" w:line="240" w:lineRule="auto"/>
        <w:rPr>
          <w:rFonts w:ascii="Times New Roman" w:eastAsia="Times New Roman" w:hAnsi="Times New Roman" w:cs="Times New Roman"/>
          <w:spacing w:val="2"/>
          <w:sz w:val="24"/>
          <w:szCs w:val="24"/>
          <w:lang w:eastAsia="en-UG"/>
        </w:rPr>
      </w:pPr>
    </w:p>
    <w:p w14:paraId="2FA59CEB" w14:textId="2FBF5280"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 xml:space="preserve">The electronics industry is one of the fastest growing sectors of the world economy. Those new electronic components with faster speed, smaller size and lower power consumption will quickly dominate the market. Therefore, the occasion might arise in which electronic components which are the component parts of </w:t>
      </w:r>
      <w:r w:rsidR="00176D4C" w:rsidRPr="002E10D9">
        <w:rPr>
          <w:rFonts w:ascii="Times New Roman" w:hAnsi="Times New Roman" w:cs="Times New Roman"/>
          <w:sz w:val="24"/>
          <w:szCs w:val="24"/>
        </w:rPr>
        <w:t>the</w:t>
      </w:r>
      <w:r w:rsidRPr="002E10D9">
        <w:rPr>
          <w:rFonts w:ascii="Times New Roman" w:hAnsi="Times New Roman" w:cs="Times New Roman"/>
          <w:sz w:val="24"/>
          <w:szCs w:val="24"/>
        </w:rPr>
        <w:t xml:space="preserve"> product have a shorter life cycle than the actual life cycle of the product.</w:t>
      </w:r>
    </w:p>
    <w:p w14:paraId="0D08FAC4" w14:textId="389BE1FA"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 xml:space="preserve">If </w:t>
      </w:r>
      <w:r w:rsidR="00176D4C" w:rsidRPr="002E10D9">
        <w:rPr>
          <w:rFonts w:ascii="Times New Roman" w:hAnsi="Times New Roman" w:cs="Times New Roman"/>
          <w:sz w:val="24"/>
          <w:szCs w:val="24"/>
        </w:rPr>
        <w:t>the</w:t>
      </w:r>
      <w:r w:rsidRPr="002E10D9">
        <w:rPr>
          <w:rFonts w:ascii="Times New Roman" w:hAnsi="Times New Roman" w:cs="Times New Roman"/>
          <w:sz w:val="24"/>
          <w:szCs w:val="24"/>
        </w:rPr>
        <w:t xml:space="preserve"> product is not popular in the market and becomes unprofitable.</w:t>
      </w:r>
    </w:p>
    <w:p w14:paraId="0754099C" w14:textId="77777777" w:rsidR="00176D4C"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Peripheral interface obsolete</w:t>
      </w:r>
      <w:r w:rsidR="00176D4C" w:rsidRPr="002E10D9">
        <w:rPr>
          <w:rFonts w:ascii="Times New Roman" w:hAnsi="Times New Roman" w:cs="Times New Roman"/>
          <w:sz w:val="24"/>
          <w:szCs w:val="24"/>
        </w:rPr>
        <w:t>.</w:t>
      </w:r>
    </w:p>
    <w:p w14:paraId="050B0A54" w14:textId="3E016343"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The peripheral interface standard is developing. A new standard will rapidly enter the mainstream based on its improved specifications. For instance, the USB (Universal Serial Bus) has become the most popular peripheral interface standard for consumer products during the past few years. The earlier IEEE 1284 parallel interface is no longer able to be supported in most devices. Thus, it becomes a possibility that long life cycle systems will suffer from the problem of interface mismatch because of these modern peripherals.</w:t>
      </w:r>
    </w:p>
    <w:p w14:paraId="1C1FB859" w14:textId="77777777" w:rsidR="00176D4C"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 xml:space="preserve">Component </w:t>
      </w:r>
      <w:r w:rsidR="00176D4C" w:rsidRPr="002E10D9">
        <w:rPr>
          <w:rFonts w:ascii="Times New Roman" w:hAnsi="Times New Roman" w:cs="Times New Roman"/>
          <w:sz w:val="24"/>
          <w:szCs w:val="24"/>
        </w:rPr>
        <w:t>obsolete.</w:t>
      </w:r>
    </w:p>
    <w:p w14:paraId="2BA7A6CA" w14:textId="2C9122C6"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 xml:space="preserve">A component is a product provided by </w:t>
      </w:r>
      <w:r w:rsidR="000A78D0" w:rsidRPr="002E10D9">
        <w:rPr>
          <w:rFonts w:ascii="Times New Roman" w:hAnsi="Times New Roman" w:cs="Times New Roman"/>
          <w:sz w:val="24"/>
          <w:szCs w:val="24"/>
        </w:rPr>
        <w:t>a</w:t>
      </w:r>
      <w:r w:rsidRPr="002E10D9">
        <w:rPr>
          <w:rFonts w:ascii="Times New Roman" w:hAnsi="Times New Roman" w:cs="Times New Roman"/>
          <w:sz w:val="24"/>
          <w:szCs w:val="24"/>
        </w:rPr>
        <w:t xml:space="preserve"> vendor, which for the majority, contains some unique properties and cannot be replaced by a product from other vendors. Component obsolescence is a severe case since it frequently occurs.</w:t>
      </w:r>
    </w:p>
    <w:p w14:paraId="2EE44E44" w14:textId="25C9E9D8"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The availability of newer and better architectures (processors, interconnections and interface blocks) can provide the motivation for the reengineering of a product.</w:t>
      </w:r>
    </w:p>
    <w:p w14:paraId="28955A8F" w14:textId="77777777" w:rsidR="002757D9"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Better circuit technology migration</w:t>
      </w:r>
    </w:p>
    <w:p w14:paraId="4E1CC5B4" w14:textId="78A33781"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Better performance, lower price or being friendlier towards the environment would force the system to migrate to a new circuit technology.</w:t>
      </w:r>
    </w:p>
    <w:p w14:paraId="5C85BE21" w14:textId="7702F337" w:rsidR="005A1185" w:rsidRPr="002E10D9" w:rsidRDefault="002757D9"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V</w:t>
      </w:r>
      <w:r w:rsidR="005A1185" w:rsidRPr="002E10D9">
        <w:rPr>
          <w:rFonts w:ascii="Times New Roman" w:hAnsi="Times New Roman" w:cs="Times New Roman"/>
          <w:sz w:val="24"/>
          <w:szCs w:val="24"/>
        </w:rPr>
        <w:t xml:space="preserve">endor device migration: Vendor portability is a special issue for </w:t>
      </w:r>
      <w:r w:rsidR="00BA0F6F" w:rsidRPr="002E10D9">
        <w:rPr>
          <w:rFonts w:ascii="Times New Roman" w:hAnsi="Times New Roman" w:cs="Times New Roman"/>
          <w:sz w:val="24"/>
          <w:szCs w:val="24"/>
        </w:rPr>
        <w:t>………….</w:t>
      </w:r>
      <w:r w:rsidR="005A1185" w:rsidRPr="002E10D9">
        <w:rPr>
          <w:rFonts w:ascii="Times New Roman" w:hAnsi="Times New Roman" w:cs="Times New Roman"/>
          <w:sz w:val="24"/>
          <w:szCs w:val="24"/>
        </w:rPr>
        <w:t>.</w:t>
      </w:r>
    </w:p>
    <w:p w14:paraId="14653E5C" w14:textId="77777777" w:rsidR="003876E8"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Function change requirement</w:t>
      </w:r>
    </w:p>
    <w:p w14:paraId="50568038" w14:textId="7985543F"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For different requirements, add, delete or modification of functions are inevitable. For example</w:t>
      </w:r>
      <w:r w:rsidR="00CC0AAD" w:rsidRPr="002E10D9">
        <w:rPr>
          <w:rFonts w:ascii="Times New Roman" w:hAnsi="Times New Roman" w:cs="Times New Roman"/>
          <w:sz w:val="24"/>
          <w:szCs w:val="24"/>
        </w:rPr>
        <w:t>……..</w:t>
      </w:r>
    </w:p>
    <w:p w14:paraId="45BA623C" w14:textId="08EA7C05" w:rsidR="005A1185" w:rsidRPr="002E10D9" w:rsidRDefault="005A1185" w:rsidP="00E1397C">
      <w:pPr>
        <w:spacing w:before="100" w:beforeAutospacing="1" w:after="100" w:afterAutospacing="1" w:line="240" w:lineRule="auto"/>
        <w:rPr>
          <w:rFonts w:ascii="Times New Roman" w:hAnsi="Times New Roman" w:cs="Times New Roman"/>
          <w:sz w:val="24"/>
          <w:szCs w:val="24"/>
        </w:rPr>
      </w:pPr>
      <w:r w:rsidRPr="002E10D9">
        <w:rPr>
          <w:rFonts w:ascii="Times New Roman" w:hAnsi="Times New Roman" w:cs="Times New Roman"/>
          <w:sz w:val="24"/>
          <w:szCs w:val="24"/>
        </w:rPr>
        <w:t xml:space="preserve">The software application of an embedded system is usually programmed in a high level language (e.g. C), which always contains some processor dependent code. Even if it is a non-processor-specific code, the device drivers and device management, initialization and locator modules and initial boot-up record data require modifications when the hardware changes. The majority of the </w:t>
      </w:r>
      <w:r w:rsidRPr="002E10D9">
        <w:rPr>
          <w:rFonts w:ascii="Times New Roman" w:hAnsi="Times New Roman" w:cs="Times New Roman"/>
          <w:sz w:val="24"/>
          <w:szCs w:val="24"/>
        </w:rPr>
        <w:lastRenderedPageBreak/>
        <w:t>currently available software written for embedded systems is almost 100% target dependents. Any change to the hardware requires a change in the software. If the micro</w:t>
      </w:r>
      <w:r w:rsidR="00F63F15" w:rsidRPr="002E10D9">
        <w:rPr>
          <w:rFonts w:ascii="Times New Roman" w:hAnsi="Times New Roman" w:cs="Times New Roman"/>
          <w:sz w:val="24"/>
          <w:szCs w:val="24"/>
        </w:rPr>
        <w:t>controller</w:t>
      </w:r>
      <w:r w:rsidRPr="002E10D9">
        <w:rPr>
          <w:rFonts w:ascii="Times New Roman" w:hAnsi="Times New Roman" w:cs="Times New Roman"/>
          <w:sz w:val="24"/>
          <w:szCs w:val="24"/>
        </w:rPr>
        <w:t xml:space="preserve"> is replaced by a different one, the software has to be consistently modified. The development environment, such as the compiler and library, can also be different.</w:t>
      </w:r>
    </w:p>
    <w:p w14:paraId="26A492BD" w14:textId="77777777" w:rsidR="007E3BE0" w:rsidRDefault="007E3BE0" w:rsidP="00E1397C">
      <w:pPr>
        <w:spacing w:before="100" w:beforeAutospacing="1" w:after="100" w:afterAutospacing="1" w:line="240" w:lineRule="auto"/>
      </w:pPr>
    </w:p>
    <w:p w14:paraId="35476535" w14:textId="7C70EB72" w:rsidR="00880368" w:rsidRPr="006B07A1" w:rsidRDefault="00A16E9B" w:rsidP="00AF32B5">
      <w:pPr>
        <w:spacing w:before="100" w:beforeAutospacing="1" w:after="100" w:afterAutospacing="1" w:line="240" w:lineRule="auto"/>
        <w:rPr>
          <w:rFonts w:ascii="Times New Roman" w:hAnsi="Times New Roman" w:cs="Times New Roman"/>
          <w:i/>
          <w:sz w:val="24"/>
          <w:szCs w:val="24"/>
        </w:rPr>
      </w:pPr>
      <w:r w:rsidRPr="006B07A1">
        <w:rPr>
          <w:rFonts w:ascii="Times New Roman" w:hAnsi="Times New Roman" w:cs="Times New Roman"/>
          <w:b/>
          <w:bCs/>
          <w:sz w:val="24"/>
          <w:szCs w:val="24"/>
        </w:rPr>
        <w:t>Support currently offered</w:t>
      </w:r>
    </w:p>
    <w:p w14:paraId="6D4B574B" w14:textId="7E60CE7B" w:rsidR="00880368" w:rsidRDefault="00880368" w:rsidP="00B63303">
      <w:pPr>
        <w:pStyle w:val="BodyText"/>
        <w:spacing w:line="360" w:lineRule="auto"/>
        <w:rPr>
          <w:i/>
        </w:rPr>
      </w:pPr>
    </w:p>
    <w:p w14:paraId="62DE36CC" w14:textId="77777777" w:rsidR="00880368" w:rsidRPr="00DA4286" w:rsidRDefault="00880368" w:rsidP="00B63303">
      <w:pPr>
        <w:pStyle w:val="BodyText"/>
        <w:spacing w:line="360" w:lineRule="auto"/>
        <w:rPr>
          <w:i/>
        </w:rPr>
      </w:pPr>
    </w:p>
    <w:p w14:paraId="0BDA7845" w14:textId="77777777" w:rsidR="006627E5" w:rsidRPr="00DA4286" w:rsidRDefault="006627E5" w:rsidP="00B63303">
      <w:pPr>
        <w:pStyle w:val="BodyText"/>
        <w:spacing w:line="360" w:lineRule="auto"/>
        <w:rPr>
          <w:b/>
          <w:iCs/>
          <w:sz w:val="24"/>
          <w:szCs w:val="24"/>
          <w:u w:val="single"/>
        </w:rPr>
      </w:pPr>
      <w:r w:rsidRPr="00DA4286">
        <w:rPr>
          <w:b/>
          <w:u w:val="single"/>
        </w:rPr>
        <w:t>Table no: Performance and maintenance details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A973C0" w:rsidRPr="00DA4286" w14:paraId="3E3D68E4" w14:textId="77777777" w:rsidTr="006A1485">
        <w:trPr>
          <w:cantSplit/>
          <w:tblHeader/>
        </w:trPr>
        <w:tc>
          <w:tcPr>
            <w:tcW w:w="2802" w:type="dxa"/>
            <w:shd w:val="clear" w:color="auto" w:fill="E0E0E0"/>
            <w:tcMar>
              <w:top w:w="57" w:type="dxa"/>
              <w:bottom w:w="57" w:type="dxa"/>
            </w:tcMar>
          </w:tcPr>
          <w:p w14:paraId="5744B772" w14:textId="77777777" w:rsidR="00A973C0" w:rsidRPr="00DA4286" w:rsidRDefault="00A973C0" w:rsidP="006A1485">
            <w:pPr>
              <w:pStyle w:val="BodyText"/>
              <w:keepNext/>
              <w:spacing w:after="0"/>
              <w:jc w:val="left"/>
              <w:rPr>
                <w:i/>
                <w:iCs/>
              </w:rPr>
            </w:pPr>
            <w:r w:rsidRPr="00DA4286">
              <w:rPr>
                <w:i/>
                <w:iCs/>
              </w:rPr>
              <w:t>Topics</w:t>
            </w:r>
          </w:p>
        </w:tc>
        <w:tc>
          <w:tcPr>
            <w:tcW w:w="4677" w:type="dxa"/>
            <w:shd w:val="clear" w:color="auto" w:fill="E0E0E0"/>
            <w:tcMar>
              <w:top w:w="57" w:type="dxa"/>
              <w:bottom w:w="57" w:type="dxa"/>
            </w:tcMar>
          </w:tcPr>
          <w:p w14:paraId="023E7C17" w14:textId="77777777" w:rsidR="00A973C0" w:rsidRPr="00DA4286" w:rsidRDefault="00A973C0" w:rsidP="006A1485">
            <w:pPr>
              <w:pStyle w:val="BodyText"/>
              <w:spacing w:after="0"/>
              <w:jc w:val="left"/>
              <w:rPr>
                <w:b/>
                <w:bCs/>
              </w:rPr>
            </w:pPr>
            <w:r w:rsidRPr="00DA4286">
              <w:rPr>
                <w:b/>
                <w:bCs/>
              </w:rPr>
              <w:t>Performance and maintenance</w:t>
            </w:r>
          </w:p>
        </w:tc>
        <w:tc>
          <w:tcPr>
            <w:tcW w:w="1843" w:type="dxa"/>
            <w:shd w:val="clear" w:color="auto" w:fill="E0E0E0"/>
            <w:tcMar>
              <w:top w:w="57" w:type="dxa"/>
              <w:bottom w:w="57" w:type="dxa"/>
            </w:tcMar>
          </w:tcPr>
          <w:p w14:paraId="322B3282" w14:textId="77777777" w:rsidR="00A973C0" w:rsidRPr="00DA4286" w:rsidRDefault="00A973C0" w:rsidP="006A1485">
            <w:pPr>
              <w:pStyle w:val="BodyText"/>
              <w:keepNext/>
              <w:spacing w:after="0"/>
              <w:jc w:val="left"/>
              <w:rPr>
                <w:i/>
                <w:iCs/>
              </w:rPr>
            </w:pPr>
            <w:r w:rsidRPr="00DA4286">
              <w:rPr>
                <w:i/>
                <w:iCs/>
              </w:rPr>
              <w:t>Date / Initials</w:t>
            </w:r>
          </w:p>
        </w:tc>
      </w:tr>
      <w:tr w:rsidR="00A973C0" w:rsidRPr="00DA4286" w14:paraId="10CDFDB9" w14:textId="77777777" w:rsidTr="006A1485">
        <w:trPr>
          <w:cantSplit/>
        </w:trPr>
        <w:tc>
          <w:tcPr>
            <w:tcW w:w="2802" w:type="dxa"/>
            <w:tcMar>
              <w:top w:w="57" w:type="dxa"/>
              <w:bottom w:w="57" w:type="dxa"/>
            </w:tcMar>
          </w:tcPr>
          <w:p w14:paraId="54EDBE21" w14:textId="77777777" w:rsidR="00A973C0" w:rsidRPr="00DA4286" w:rsidRDefault="00A973C0" w:rsidP="006A1485">
            <w:pPr>
              <w:pStyle w:val="BodyText"/>
              <w:spacing w:after="60"/>
              <w:jc w:val="left"/>
              <w:rPr>
                <w:b/>
                <w:bCs/>
              </w:rPr>
            </w:pPr>
            <w:r w:rsidRPr="00DA4286">
              <w:rPr>
                <w:b/>
                <w:bCs/>
              </w:rPr>
              <w:t>Problem / solution</w:t>
            </w:r>
          </w:p>
          <w:p w14:paraId="3FA3E6E2" w14:textId="77777777" w:rsidR="00A973C0" w:rsidRPr="00DA4286" w:rsidRDefault="00A973C0" w:rsidP="006A1485">
            <w:pPr>
              <w:pStyle w:val="BodyText"/>
              <w:spacing w:after="60"/>
              <w:jc w:val="left"/>
              <w:rPr>
                <w:b/>
                <w:bCs/>
              </w:rPr>
            </w:pPr>
          </w:p>
        </w:tc>
        <w:tc>
          <w:tcPr>
            <w:tcW w:w="4677" w:type="dxa"/>
            <w:tcMar>
              <w:top w:w="57" w:type="dxa"/>
              <w:bottom w:w="57" w:type="dxa"/>
            </w:tcMar>
          </w:tcPr>
          <w:p w14:paraId="4632CDC2" w14:textId="77777777" w:rsidR="00A973C0" w:rsidRDefault="006627E5" w:rsidP="006627E5">
            <w:pPr>
              <w:pStyle w:val="BodyText"/>
              <w:spacing w:after="0"/>
              <w:jc w:val="left"/>
            </w:pPr>
            <w:r w:rsidRPr="00DA4286">
              <w:rPr>
                <w:i/>
                <w:iCs/>
              </w:rPr>
              <w:t>Detection of system problems causing operating troubles. A first step could be to suggest or set up a well-documented temporary solution or workaround.</w:t>
            </w:r>
          </w:p>
          <w:p w14:paraId="26AE982D" w14:textId="77777777" w:rsidR="006B0C60" w:rsidRDefault="00461441" w:rsidP="006627E5">
            <w:pPr>
              <w:pStyle w:val="BodyText"/>
              <w:spacing w:after="0"/>
              <w:jc w:val="left"/>
              <w:rPr>
                <w:sz w:val="24"/>
                <w:szCs w:val="24"/>
              </w:rPr>
            </w:pPr>
            <w:r>
              <w:rPr>
                <w:sz w:val="24"/>
                <w:szCs w:val="24"/>
              </w:rPr>
              <w:t>The voltage required by the spectrometer was lower than we were producing. Lowering of this had to be done with a shield or resistors.</w:t>
            </w:r>
          </w:p>
          <w:p w14:paraId="0DDD3F5A" w14:textId="443C4039" w:rsidR="009D6AE9" w:rsidRPr="006B0C60" w:rsidRDefault="009D6AE9" w:rsidP="006627E5">
            <w:pPr>
              <w:pStyle w:val="BodyText"/>
              <w:spacing w:after="0"/>
              <w:jc w:val="left"/>
              <w:rPr>
                <w:sz w:val="24"/>
                <w:szCs w:val="24"/>
              </w:rPr>
            </w:pPr>
            <w:r>
              <w:rPr>
                <w:sz w:val="24"/>
                <w:szCs w:val="24"/>
              </w:rPr>
              <w:t>Phone numbers has to be hardcoded unlike our earlier desire to use earlier registration.</w:t>
            </w:r>
          </w:p>
        </w:tc>
        <w:tc>
          <w:tcPr>
            <w:tcW w:w="1843" w:type="dxa"/>
            <w:tcMar>
              <w:top w:w="57" w:type="dxa"/>
              <w:bottom w:w="57" w:type="dxa"/>
            </w:tcMar>
          </w:tcPr>
          <w:p w14:paraId="45932FFB" w14:textId="77777777" w:rsidR="00A973C0" w:rsidRDefault="00CC5551" w:rsidP="006A1485">
            <w:pPr>
              <w:pStyle w:val="BodyText"/>
              <w:spacing w:after="0"/>
              <w:jc w:val="left"/>
            </w:pPr>
            <w:ins w:id="12" w:author="nsabagwa mary" w:date="2013-05-23T13:39:00Z">
              <w:r w:rsidRPr="00DA4286">
                <w:t>Dates must be filled in</w:t>
              </w:r>
            </w:ins>
          </w:p>
          <w:p w14:paraId="7BD40B9A" w14:textId="2EA6FF6B" w:rsidR="00B02159" w:rsidRPr="00DA4286" w:rsidRDefault="00B02159" w:rsidP="006A1485">
            <w:pPr>
              <w:pStyle w:val="BodyText"/>
              <w:spacing w:after="0"/>
              <w:jc w:val="left"/>
            </w:pPr>
            <w:r>
              <w:t>12/07/2020</w:t>
            </w:r>
          </w:p>
        </w:tc>
      </w:tr>
      <w:tr w:rsidR="00A973C0" w:rsidRPr="00DA4286" w14:paraId="1069BADA" w14:textId="77777777" w:rsidTr="006A1485">
        <w:trPr>
          <w:cantSplit/>
        </w:trPr>
        <w:tc>
          <w:tcPr>
            <w:tcW w:w="2802" w:type="dxa"/>
            <w:tcMar>
              <w:top w:w="57" w:type="dxa"/>
              <w:bottom w:w="57" w:type="dxa"/>
            </w:tcMar>
          </w:tcPr>
          <w:p w14:paraId="498B4F8A" w14:textId="77777777" w:rsidR="00A973C0" w:rsidRPr="00DA4286" w:rsidRDefault="00A973C0" w:rsidP="006A1485">
            <w:pPr>
              <w:pStyle w:val="BodyText"/>
              <w:spacing w:after="60"/>
              <w:jc w:val="left"/>
            </w:pPr>
            <w:r w:rsidRPr="00DA4286">
              <w:rPr>
                <w:b/>
                <w:bCs/>
              </w:rPr>
              <w:t>Functional maintenance</w:t>
            </w:r>
          </w:p>
          <w:p w14:paraId="007736DB" w14:textId="77777777" w:rsidR="00A973C0" w:rsidRPr="00DA4286" w:rsidRDefault="00A973C0" w:rsidP="006A1485">
            <w:pPr>
              <w:pStyle w:val="BodyText"/>
              <w:spacing w:after="60"/>
              <w:jc w:val="left"/>
              <w:rPr>
                <w:b/>
                <w:bCs/>
              </w:rPr>
            </w:pPr>
          </w:p>
        </w:tc>
        <w:tc>
          <w:tcPr>
            <w:tcW w:w="4677" w:type="dxa"/>
            <w:tcMar>
              <w:top w:w="57" w:type="dxa"/>
              <w:bottom w:w="57" w:type="dxa"/>
            </w:tcMar>
          </w:tcPr>
          <w:p w14:paraId="78801B3D" w14:textId="77777777" w:rsidR="00A973C0" w:rsidRPr="00DA4286" w:rsidRDefault="006627E5" w:rsidP="006627E5">
            <w:pPr>
              <w:pStyle w:val="BodyText"/>
              <w:spacing w:after="0"/>
              <w:jc w:val="left"/>
            </w:pPr>
            <w:r w:rsidRPr="00DA4286">
              <w:rPr>
                <w:i/>
                <w:iCs/>
              </w:rPr>
              <w:t>E.g. if the computer system is committed to in</w:t>
            </w:r>
            <w:r w:rsidRPr="00DA4286">
              <w:rPr>
                <w:i/>
                <w:iCs/>
              </w:rPr>
              <w:softHyphen/>
              <w:t>ternational standards, and these standards are changed, the computer system, or the way it is used, should be updated ac</w:t>
            </w:r>
            <w:r w:rsidRPr="00DA4286">
              <w:rPr>
                <w:i/>
                <w:iCs/>
              </w:rPr>
              <w:softHyphen/>
              <w:t>cordingly.</w:t>
            </w:r>
          </w:p>
        </w:tc>
        <w:tc>
          <w:tcPr>
            <w:tcW w:w="1843" w:type="dxa"/>
            <w:tcMar>
              <w:top w:w="57" w:type="dxa"/>
              <w:bottom w:w="57" w:type="dxa"/>
            </w:tcMar>
          </w:tcPr>
          <w:p w14:paraId="65A1EF64" w14:textId="77777777" w:rsidR="00A973C0" w:rsidRPr="00DA4286" w:rsidRDefault="00A973C0" w:rsidP="006A1485">
            <w:pPr>
              <w:pStyle w:val="BodyText"/>
              <w:spacing w:after="0"/>
              <w:jc w:val="left"/>
            </w:pPr>
          </w:p>
        </w:tc>
      </w:tr>
      <w:tr w:rsidR="00A973C0" w:rsidRPr="00DA4286" w14:paraId="78C2BCC8" w14:textId="77777777" w:rsidTr="006A1485">
        <w:trPr>
          <w:cantSplit/>
        </w:trPr>
        <w:tc>
          <w:tcPr>
            <w:tcW w:w="2802" w:type="dxa"/>
            <w:tcMar>
              <w:top w:w="57" w:type="dxa"/>
              <w:bottom w:w="57" w:type="dxa"/>
            </w:tcMar>
          </w:tcPr>
          <w:p w14:paraId="433209C6" w14:textId="77777777" w:rsidR="00A973C0" w:rsidRPr="00DA4286" w:rsidRDefault="00A973C0" w:rsidP="006A1485">
            <w:pPr>
              <w:pStyle w:val="BodyText"/>
              <w:spacing w:after="60"/>
              <w:jc w:val="left"/>
            </w:pPr>
            <w:r w:rsidRPr="00DA4286">
              <w:rPr>
                <w:b/>
                <w:bCs/>
              </w:rPr>
              <w:t>Functional expansion and performance im</w:t>
            </w:r>
            <w:r w:rsidRPr="00DA4286">
              <w:rPr>
                <w:b/>
                <w:bCs/>
              </w:rPr>
              <w:softHyphen/>
              <w:t>provement</w:t>
            </w:r>
          </w:p>
          <w:p w14:paraId="71ADBCD4" w14:textId="77777777" w:rsidR="00A973C0" w:rsidRPr="00DA4286" w:rsidRDefault="00A973C0" w:rsidP="006A1485">
            <w:pPr>
              <w:pStyle w:val="BodyText"/>
              <w:spacing w:after="60"/>
              <w:jc w:val="left"/>
              <w:rPr>
                <w:i/>
              </w:rPr>
            </w:pPr>
          </w:p>
        </w:tc>
        <w:tc>
          <w:tcPr>
            <w:tcW w:w="4677" w:type="dxa"/>
            <w:tcMar>
              <w:top w:w="57" w:type="dxa"/>
              <w:bottom w:w="57" w:type="dxa"/>
            </w:tcMar>
          </w:tcPr>
          <w:p w14:paraId="3132114B" w14:textId="77777777" w:rsidR="006627E5" w:rsidRPr="00DA4286" w:rsidRDefault="006627E5" w:rsidP="006627E5">
            <w:pPr>
              <w:pStyle w:val="BodyText"/>
              <w:spacing w:after="0"/>
              <w:jc w:val="left"/>
            </w:pPr>
            <w:r w:rsidRPr="00DA4286">
              <w:rPr>
                <w:i/>
                <w:iCs/>
              </w:rPr>
              <w:t xml:space="preserve">List of suggestions and requests, which can improve the performance of the computer system. </w:t>
            </w:r>
            <w:proofErr w:type="spellStart"/>
            <w:r w:rsidRPr="00DA4286">
              <w:rPr>
                <w:i/>
                <w:iCs/>
              </w:rPr>
              <w:t>eg</w:t>
            </w:r>
            <w:proofErr w:type="spellEnd"/>
          </w:p>
          <w:p w14:paraId="68CE42E2" w14:textId="77777777" w:rsidR="00A973C0" w:rsidRPr="00DA4286" w:rsidRDefault="00F0191A" w:rsidP="00F0191A">
            <w:pPr>
              <w:pStyle w:val="BodyText"/>
              <w:numPr>
                <w:ilvl w:val="0"/>
                <w:numId w:val="24"/>
              </w:numPr>
              <w:spacing w:after="0"/>
              <w:jc w:val="left"/>
            </w:pPr>
            <w:r w:rsidRPr="00DA4286">
              <w:t>Inclusion of a PH sensor to determine the soil PH levels to allow for automatic neutralization of the soil.</w:t>
            </w:r>
          </w:p>
          <w:p w14:paraId="67DE5687" w14:textId="77777777" w:rsidR="00F0191A" w:rsidRDefault="00F0191A" w:rsidP="00F0191A">
            <w:pPr>
              <w:pStyle w:val="BodyText"/>
              <w:numPr>
                <w:ilvl w:val="0"/>
                <w:numId w:val="24"/>
              </w:numPr>
              <w:spacing w:after="0"/>
              <w:jc w:val="left"/>
            </w:pPr>
            <w:r w:rsidRPr="00DA4286">
              <w:t>Use of wireless technology instead of wired connections.</w:t>
            </w:r>
          </w:p>
          <w:p w14:paraId="4BE8D3BC" w14:textId="01E92287" w:rsidR="00880368" w:rsidRPr="00DA4286" w:rsidRDefault="00880368" w:rsidP="009D6AE9">
            <w:pPr>
              <w:pStyle w:val="BodyText"/>
              <w:spacing w:after="0"/>
              <w:ind w:left="720"/>
              <w:jc w:val="left"/>
            </w:pPr>
          </w:p>
        </w:tc>
        <w:tc>
          <w:tcPr>
            <w:tcW w:w="1843" w:type="dxa"/>
            <w:tcMar>
              <w:top w:w="57" w:type="dxa"/>
              <w:bottom w:w="57" w:type="dxa"/>
            </w:tcMar>
          </w:tcPr>
          <w:p w14:paraId="3E0FA1E6" w14:textId="77777777" w:rsidR="00A973C0" w:rsidRPr="00DA4286" w:rsidRDefault="00A973C0" w:rsidP="006A1485">
            <w:pPr>
              <w:pStyle w:val="BodyText"/>
              <w:spacing w:after="0"/>
              <w:jc w:val="left"/>
            </w:pPr>
          </w:p>
        </w:tc>
      </w:tr>
    </w:tbl>
    <w:p w14:paraId="61D148C1" w14:textId="77777777" w:rsidR="00A973C0" w:rsidRPr="00DA4286" w:rsidRDefault="00A973C0" w:rsidP="00A973C0">
      <w:pPr>
        <w:pStyle w:val="BodyText"/>
      </w:pPr>
    </w:p>
    <w:p w14:paraId="34E0F6F2" w14:textId="77777777" w:rsidR="00593E79" w:rsidRDefault="00593E79">
      <w:pPr>
        <w:rPr>
          <w:rFonts w:ascii="Times New Roman" w:eastAsia="Times New Roman" w:hAnsi="Times New Roman" w:cs="Times New Roman"/>
          <w:szCs w:val="20"/>
        </w:rPr>
      </w:pPr>
      <w:r>
        <w:br w:type="page"/>
      </w:r>
    </w:p>
    <w:p w14:paraId="356E6BCB" w14:textId="77777777" w:rsidR="00A973C0" w:rsidRPr="00DA4286" w:rsidRDefault="00593E79" w:rsidP="009056CB">
      <w:pPr>
        <w:pStyle w:val="Heading1"/>
        <w:numPr>
          <w:ilvl w:val="0"/>
          <w:numId w:val="0"/>
        </w:numPr>
        <w:rPr>
          <w:rFonts w:ascii="Times New Roman" w:hAnsi="Times New Roman"/>
          <w:sz w:val="24"/>
          <w:szCs w:val="24"/>
        </w:rPr>
      </w:pPr>
      <w:bookmarkStart w:id="13" w:name="_Toc531511677"/>
      <w:bookmarkStart w:id="14" w:name="_Toc41821097"/>
      <w:r>
        <w:rPr>
          <w:rFonts w:ascii="Times New Roman" w:hAnsi="Times New Roman"/>
          <w:sz w:val="24"/>
          <w:szCs w:val="24"/>
        </w:rPr>
        <w:lastRenderedPageBreak/>
        <w:t>Chapter 7:</w:t>
      </w:r>
      <w:r w:rsidR="00665F54" w:rsidRPr="00DA4286">
        <w:rPr>
          <w:rFonts w:ascii="Times New Roman" w:hAnsi="Times New Roman"/>
          <w:sz w:val="24"/>
          <w:szCs w:val="24"/>
        </w:rPr>
        <w:t xml:space="preserve"> </w:t>
      </w:r>
      <w:r w:rsidR="00A973C0" w:rsidRPr="00DA4286">
        <w:rPr>
          <w:rFonts w:ascii="Times New Roman" w:hAnsi="Times New Roman"/>
          <w:sz w:val="24"/>
          <w:szCs w:val="24"/>
        </w:rPr>
        <w:t>C</w:t>
      </w:r>
      <w:bookmarkEnd w:id="13"/>
      <w:r w:rsidR="00A973C0" w:rsidRPr="00DA4286">
        <w:rPr>
          <w:rFonts w:ascii="Times New Roman" w:hAnsi="Times New Roman"/>
          <w:sz w:val="24"/>
          <w:szCs w:val="24"/>
        </w:rPr>
        <w:t>onclusion</w:t>
      </w:r>
      <w:bookmarkEnd w:id="14"/>
      <w:r>
        <w:rPr>
          <w:rFonts w:ascii="Times New Roman" w:hAnsi="Times New Roman"/>
          <w:sz w:val="24"/>
          <w:szCs w:val="24"/>
        </w:rPr>
        <w:t xml:space="preserve"> and Recommendations</w:t>
      </w:r>
    </w:p>
    <w:p w14:paraId="682A2854" w14:textId="77777777" w:rsidR="00E96C1A" w:rsidRDefault="006627E5" w:rsidP="00665F54">
      <w:pPr>
        <w:pStyle w:val="BodyText"/>
        <w:rPr>
          <w:i/>
        </w:rPr>
      </w:pPr>
      <w:r w:rsidRPr="00DA4286">
        <w:rPr>
          <w:i/>
        </w:rPr>
        <w:t>Make a conclusion of your whole report</w:t>
      </w:r>
    </w:p>
    <w:p w14:paraId="345A19B3" w14:textId="77777777" w:rsidR="00E96C1A" w:rsidRDefault="00E96C1A">
      <w:pPr>
        <w:rPr>
          <w:rFonts w:ascii="Times New Roman" w:eastAsia="Times New Roman" w:hAnsi="Times New Roman" w:cs="Times New Roman"/>
          <w:i/>
          <w:szCs w:val="20"/>
        </w:rPr>
      </w:pPr>
      <w:r>
        <w:rPr>
          <w:i/>
        </w:rPr>
        <w:br w:type="page"/>
      </w:r>
    </w:p>
    <w:p w14:paraId="7F98B32D" w14:textId="77777777" w:rsidR="006627E5" w:rsidRPr="00DA4286" w:rsidRDefault="006627E5" w:rsidP="00665F54">
      <w:pPr>
        <w:pStyle w:val="BodyText"/>
        <w:rPr>
          <w:b/>
        </w:rPr>
      </w:pPr>
      <w:r w:rsidRPr="00DA4286">
        <w:rPr>
          <w:b/>
        </w:rPr>
        <w:lastRenderedPageBreak/>
        <w:t>Appendix A: User Manual</w:t>
      </w:r>
    </w:p>
    <w:p w14:paraId="201ECCAC" w14:textId="77777777" w:rsidR="004200D9" w:rsidRPr="00DA4286" w:rsidRDefault="009D464D" w:rsidP="006627E5">
      <w:pPr>
        <w:pStyle w:val="BodyText"/>
        <w:rPr>
          <w:i/>
        </w:rPr>
      </w:pPr>
      <w:r w:rsidRPr="00DA4286">
        <w:rPr>
          <w:i/>
        </w:rPr>
        <w:t>Give details on how the system can be used, where to go for help etc</w:t>
      </w:r>
      <w:r w:rsidR="00384626" w:rsidRPr="00DA4286">
        <w:rPr>
          <w:i/>
        </w:rPr>
        <w:t xml:space="preserve"> accompany your explanations with screenshots</w:t>
      </w:r>
    </w:p>
    <w:p w14:paraId="589E97C2" w14:textId="77777777" w:rsidR="00665F54" w:rsidRPr="00DA4286" w:rsidRDefault="00F53039" w:rsidP="006627E5">
      <w:pPr>
        <w:pStyle w:val="ListParagraph"/>
        <w:ind w:left="0"/>
        <w:rPr>
          <w:rFonts w:ascii="Times New Roman" w:hAnsi="Times New Roman" w:cs="Times New Roman"/>
        </w:rPr>
      </w:pPr>
      <w:r w:rsidRPr="00DA4286">
        <w:rPr>
          <w:rFonts w:ascii="Times New Roman" w:hAnsi="Times New Roman" w:cs="Times New Roman"/>
        </w:rPr>
        <w:t>(</w:t>
      </w:r>
      <w:r w:rsidRPr="00DA4286">
        <w:rPr>
          <w:rFonts w:ascii="Times New Roman" w:hAnsi="Times New Roman" w:cs="Times New Roman"/>
          <w:i/>
        </w:rPr>
        <w:t>For those doing embedded systems, please add your assembled diagram, those doing other projects can add some screenshots to their manual</w:t>
      </w:r>
      <w:r w:rsidR="006627E5" w:rsidRPr="00DA4286">
        <w:rPr>
          <w:rFonts w:ascii="Times New Roman" w:hAnsi="Times New Roman" w:cs="Times New Roman"/>
          <w:i/>
        </w:rPr>
        <w:t>. The screenshots must appear in a logical order</w:t>
      </w:r>
      <w:r w:rsidRPr="00DA4286">
        <w:rPr>
          <w:rFonts w:ascii="Times New Roman" w:hAnsi="Times New Roman" w:cs="Times New Roman"/>
          <w:i/>
        </w:rPr>
        <w:t>)</w:t>
      </w:r>
    </w:p>
    <w:p w14:paraId="5730CCEF" w14:textId="77777777" w:rsidR="006343D8" w:rsidRDefault="006343D8">
      <w:pPr>
        <w:rPr>
          <w:rFonts w:ascii="Times New Roman" w:hAnsi="Times New Roman" w:cs="Times New Roman"/>
        </w:rPr>
      </w:pPr>
      <w:r>
        <w:rPr>
          <w:rFonts w:ascii="Times New Roman" w:hAnsi="Times New Roman" w:cs="Times New Roman"/>
        </w:rPr>
        <w:br w:type="page"/>
      </w:r>
    </w:p>
    <w:p w14:paraId="0632D667" w14:textId="77777777" w:rsidR="00665F54" w:rsidRPr="00DA4286" w:rsidRDefault="00665F54" w:rsidP="00384626">
      <w:pPr>
        <w:pStyle w:val="ListParagrap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708"/>
        <w:gridCol w:w="6346"/>
      </w:tblGrid>
      <w:tr w:rsidR="00D63CAF" w:rsidRPr="00DA4286" w14:paraId="30F6E764" w14:textId="77777777" w:rsidTr="00F77DED">
        <w:trPr>
          <w:cantSplit/>
          <w:tblHeader/>
        </w:trPr>
        <w:tc>
          <w:tcPr>
            <w:tcW w:w="9289" w:type="dxa"/>
            <w:gridSpan w:val="3"/>
            <w:shd w:val="clear" w:color="auto" w:fill="E0E0E0"/>
            <w:tcMar>
              <w:top w:w="57" w:type="dxa"/>
              <w:bottom w:w="57" w:type="dxa"/>
            </w:tcMar>
          </w:tcPr>
          <w:p w14:paraId="6757DE45" w14:textId="77777777" w:rsidR="00D63CAF" w:rsidRPr="00DA4286" w:rsidRDefault="00D63CAF" w:rsidP="00F77DED">
            <w:pPr>
              <w:pStyle w:val="BodyText"/>
              <w:keepNext/>
              <w:spacing w:after="0"/>
              <w:jc w:val="left"/>
              <w:rPr>
                <w:b/>
                <w:bCs/>
              </w:rPr>
            </w:pPr>
            <w:r w:rsidRPr="00DA4286">
              <w:rPr>
                <w:b/>
                <w:bCs/>
              </w:rPr>
              <w:t>Final approval for use</w:t>
            </w:r>
          </w:p>
        </w:tc>
      </w:tr>
      <w:tr w:rsidR="00D63CAF" w:rsidRPr="00DA4286" w14:paraId="79B19ABD" w14:textId="77777777" w:rsidTr="00F77DED">
        <w:trPr>
          <w:cantSplit/>
          <w:trHeight w:val="250"/>
        </w:trPr>
        <w:tc>
          <w:tcPr>
            <w:tcW w:w="2943" w:type="dxa"/>
            <w:gridSpan w:val="2"/>
            <w:tcBorders>
              <w:bottom w:val="single" w:sz="4" w:space="0" w:color="auto"/>
            </w:tcBorders>
            <w:tcMar>
              <w:top w:w="57" w:type="dxa"/>
              <w:bottom w:w="57" w:type="dxa"/>
            </w:tcMar>
          </w:tcPr>
          <w:p w14:paraId="0B17B781" w14:textId="77777777" w:rsidR="00D63CAF" w:rsidRPr="00DA4286" w:rsidRDefault="00D63CAF" w:rsidP="00F77DED">
            <w:pPr>
              <w:pStyle w:val="BodyText"/>
              <w:spacing w:after="0"/>
              <w:jc w:val="left"/>
            </w:pPr>
            <w:r w:rsidRPr="00DA4286">
              <w:t>Identification:</w:t>
            </w:r>
          </w:p>
        </w:tc>
        <w:tc>
          <w:tcPr>
            <w:tcW w:w="6346" w:type="dxa"/>
            <w:tcBorders>
              <w:bottom w:val="single" w:sz="4" w:space="0" w:color="auto"/>
            </w:tcBorders>
          </w:tcPr>
          <w:p w14:paraId="27E790FA" w14:textId="77777777" w:rsidR="00D63CAF" w:rsidRPr="00DA4286" w:rsidRDefault="00D63CAF" w:rsidP="00F77DED">
            <w:pPr>
              <w:pStyle w:val="BodyText"/>
              <w:spacing w:after="0"/>
              <w:jc w:val="left"/>
            </w:pPr>
          </w:p>
        </w:tc>
      </w:tr>
      <w:tr w:rsidR="00D63CAF" w:rsidRPr="00DA4286" w14:paraId="4EEA86C1" w14:textId="77777777" w:rsidTr="00F77DED">
        <w:trPr>
          <w:cantSplit/>
          <w:trHeight w:val="250"/>
        </w:trPr>
        <w:tc>
          <w:tcPr>
            <w:tcW w:w="2943" w:type="dxa"/>
            <w:gridSpan w:val="2"/>
            <w:tcBorders>
              <w:bottom w:val="single" w:sz="4" w:space="0" w:color="auto"/>
            </w:tcBorders>
            <w:tcMar>
              <w:top w:w="57" w:type="dxa"/>
              <w:bottom w:w="57" w:type="dxa"/>
            </w:tcMar>
          </w:tcPr>
          <w:p w14:paraId="2D8A2F49" w14:textId="77777777" w:rsidR="00D63CAF" w:rsidRPr="00DA4286" w:rsidRDefault="00D63CAF" w:rsidP="00F77DED">
            <w:pPr>
              <w:pStyle w:val="BodyText"/>
              <w:spacing w:after="0"/>
              <w:jc w:val="left"/>
            </w:pPr>
            <w:r w:rsidRPr="00DA4286">
              <w:t>Responsible for validation:</w:t>
            </w:r>
          </w:p>
        </w:tc>
        <w:tc>
          <w:tcPr>
            <w:tcW w:w="6346" w:type="dxa"/>
            <w:tcBorders>
              <w:bottom w:val="single" w:sz="4" w:space="0" w:color="auto"/>
            </w:tcBorders>
          </w:tcPr>
          <w:p w14:paraId="2944C948" w14:textId="77777777" w:rsidR="00D63CAF" w:rsidRPr="00DA4286" w:rsidRDefault="00D63CAF" w:rsidP="00F77DED">
            <w:pPr>
              <w:pStyle w:val="BodyText"/>
              <w:spacing w:after="0"/>
              <w:jc w:val="left"/>
            </w:pPr>
          </w:p>
        </w:tc>
      </w:tr>
      <w:tr w:rsidR="00D63CAF" w:rsidRPr="00DA4286" w14:paraId="1E7A3CD6" w14:textId="77777777" w:rsidTr="00F77DED">
        <w:trPr>
          <w:cantSplit/>
          <w:trHeight w:val="634"/>
        </w:trPr>
        <w:tc>
          <w:tcPr>
            <w:tcW w:w="9289" w:type="dxa"/>
            <w:gridSpan w:val="3"/>
            <w:tcBorders>
              <w:bottom w:val="single" w:sz="4" w:space="0" w:color="auto"/>
            </w:tcBorders>
            <w:tcMar>
              <w:top w:w="57" w:type="dxa"/>
              <w:bottom w:w="57" w:type="dxa"/>
            </w:tcMar>
          </w:tcPr>
          <w:p w14:paraId="16406B6A" w14:textId="77777777" w:rsidR="00D63CAF" w:rsidRPr="00DA4286" w:rsidRDefault="00D63CAF" w:rsidP="00F77DED">
            <w:pPr>
              <w:pStyle w:val="BodyText"/>
              <w:spacing w:after="0"/>
              <w:jc w:val="left"/>
            </w:pPr>
            <w:r w:rsidRPr="00DA4286">
              <w:t>Remarks:</w:t>
            </w:r>
          </w:p>
          <w:p w14:paraId="4065780E" w14:textId="77777777" w:rsidR="00D63CAF" w:rsidRPr="00DA4286" w:rsidRDefault="00D63CAF" w:rsidP="00F77DED">
            <w:pPr>
              <w:pStyle w:val="BodyText"/>
              <w:spacing w:after="0"/>
              <w:jc w:val="left"/>
            </w:pPr>
          </w:p>
          <w:p w14:paraId="0FBB93EB" w14:textId="77777777" w:rsidR="00D63CAF" w:rsidRPr="00DA4286" w:rsidRDefault="00D63CAF" w:rsidP="00F77DED">
            <w:pPr>
              <w:pStyle w:val="BodyText"/>
              <w:spacing w:after="0"/>
              <w:jc w:val="left"/>
            </w:pPr>
          </w:p>
          <w:p w14:paraId="2A266841" w14:textId="77777777" w:rsidR="00D63CAF" w:rsidRPr="00DA4286" w:rsidRDefault="00D63CAF" w:rsidP="00F77DED">
            <w:pPr>
              <w:pStyle w:val="BodyText"/>
              <w:spacing w:after="0"/>
              <w:jc w:val="left"/>
            </w:pPr>
          </w:p>
        </w:tc>
      </w:tr>
      <w:tr w:rsidR="00D63CAF" w:rsidRPr="00DA4286" w14:paraId="3206FB30" w14:textId="77777777" w:rsidTr="00F77DED">
        <w:trPr>
          <w:cantSplit/>
        </w:trPr>
        <w:tc>
          <w:tcPr>
            <w:tcW w:w="2235" w:type="dxa"/>
            <w:tcMar>
              <w:top w:w="57" w:type="dxa"/>
              <w:bottom w:w="57" w:type="dxa"/>
            </w:tcMar>
          </w:tcPr>
          <w:p w14:paraId="527CB28F" w14:textId="77777777" w:rsidR="00D63CAF" w:rsidRPr="00DA4286" w:rsidRDefault="00D63CAF" w:rsidP="00F77DED">
            <w:pPr>
              <w:pStyle w:val="BodyText"/>
              <w:spacing w:after="0"/>
              <w:jc w:val="left"/>
            </w:pPr>
            <w:r w:rsidRPr="00DA4286">
              <w:t xml:space="preserve">Date: </w:t>
            </w:r>
          </w:p>
        </w:tc>
        <w:tc>
          <w:tcPr>
            <w:tcW w:w="7054" w:type="dxa"/>
            <w:gridSpan w:val="2"/>
            <w:tcMar>
              <w:top w:w="57" w:type="dxa"/>
              <w:bottom w:w="57" w:type="dxa"/>
            </w:tcMar>
          </w:tcPr>
          <w:p w14:paraId="14DB0978" w14:textId="77777777" w:rsidR="00D63CAF" w:rsidRPr="00DA4286" w:rsidRDefault="00D63CAF" w:rsidP="00F77DED">
            <w:pPr>
              <w:pStyle w:val="BodyText"/>
              <w:spacing w:after="0"/>
              <w:jc w:val="left"/>
            </w:pPr>
            <w:r w:rsidRPr="00DA4286">
              <w:t xml:space="preserve">Signature: </w:t>
            </w:r>
          </w:p>
        </w:tc>
      </w:tr>
    </w:tbl>
    <w:p w14:paraId="50DF3BED" w14:textId="77777777" w:rsidR="00D63CAF" w:rsidRPr="00DA4286" w:rsidRDefault="00D63CAF" w:rsidP="00384626">
      <w:pPr>
        <w:pStyle w:val="ListParagraph"/>
        <w:rPr>
          <w:rFonts w:ascii="Times New Roman" w:hAnsi="Times New Roman" w:cs="Times New Roman"/>
        </w:rPr>
      </w:pPr>
    </w:p>
    <w:sectPr w:rsidR="00D63CAF" w:rsidRPr="00DA4286" w:rsidSect="00C3264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649A" w14:textId="77777777" w:rsidR="004D79D3" w:rsidRDefault="004D79D3" w:rsidP="000361DB">
      <w:pPr>
        <w:spacing w:after="0" w:line="240" w:lineRule="auto"/>
      </w:pPr>
      <w:r>
        <w:separator/>
      </w:r>
    </w:p>
  </w:endnote>
  <w:endnote w:type="continuationSeparator" w:id="0">
    <w:p w14:paraId="6E592515" w14:textId="77777777" w:rsidR="004D79D3" w:rsidRDefault="004D79D3" w:rsidP="0003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195216"/>
      <w:docPartObj>
        <w:docPartGallery w:val="Page Numbers (Bottom of Page)"/>
        <w:docPartUnique/>
      </w:docPartObj>
    </w:sdtPr>
    <w:sdtContent>
      <w:p w14:paraId="6092EC45" w14:textId="77777777" w:rsidR="004D79D3" w:rsidRDefault="004D79D3">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F7EEC9A" w14:textId="77777777" w:rsidR="004D79D3" w:rsidRDefault="004D7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195218"/>
      <w:docPartObj>
        <w:docPartGallery w:val="Page Numbers (Bottom of Page)"/>
        <w:docPartUnique/>
      </w:docPartObj>
    </w:sdtPr>
    <w:sdtContent>
      <w:p w14:paraId="35622F9E" w14:textId="77777777" w:rsidR="004D79D3" w:rsidRDefault="004D79D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2C99B11" w14:textId="77777777" w:rsidR="004D79D3" w:rsidRDefault="004D7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03D8" w14:textId="77777777" w:rsidR="004D79D3" w:rsidRDefault="004D79D3" w:rsidP="000361DB">
      <w:pPr>
        <w:spacing w:after="0" w:line="240" w:lineRule="auto"/>
      </w:pPr>
      <w:r>
        <w:separator/>
      </w:r>
    </w:p>
  </w:footnote>
  <w:footnote w:type="continuationSeparator" w:id="0">
    <w:p w14:paraId="37089887" w14:textId="77777777" w:rsidR="004D79D3" w:rsidRDefault="004D79D3" w:rsidP="00036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B3A476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02408BF"/>
    <w:multiLevelType w:val="hybridMultilevel"/>
    <w:tmpl w:val="80D6FEF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295B07"/>
    <w:multiLevelType w:val="multilevel"/>
    <w:tmpl w:val="A6F8F31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680270"/>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8E3BEE"/>
    <w:multiLevelType w:val="hybridMultilevel"/>
    <w:tmpl w:val="D91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639B9"/>
    <w:multiLevelType w:val="hybridMultilevel"/>
    <w:tmpl w:val="7C60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A50BA"/>
    <w:multiLevelType w:val="hybridMultilevel"/>
    <w:tmpl w:val="574EB4BA"/>
    <w:lvl w:ilvl="0" w:tplc="CC22C1C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908D7"/>
    <w:multiLevelType w:val="multilevel"/>
    <w:tmpl w:val="C73E2A0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9465E1"/>
    <w:multiLevelType w:val="multilevel"/>
    <w:tmpl w:val="5D3C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C7D24"/>
    <w:multiLevelType w:val="multilevel"/>
    <w:tmpl w:val="3712349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EF3AC7"/>
    <w:multiLevelType w:val="hybridMultilevel"/>
    <w:tmpl w:val="61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22AD7"/>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6C4090"/>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755C5"/>
    <w:multiLevelType w:val="hybridMultilevel"/>
    <w:tmpl w:val="4C5E4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82DA2"/>
    <w:multiLevelType w:val="hybridMultilevel"/>
    <w:tmpl w:val="AB043D8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17089E"/>
    <w:multiLevelType w:val="hybridMultilevel"/>
    <w:tmpl w:val="ADA4155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30353"/>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575CE7"/>
    <w:multiLevelType w:val="hybridMultilevel"/>
    <w:tmpl w:val="4C224B0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1117A4"/>
    <w:multiLevelType w:val="multilevel"/>
    <w:tmpl w:val="87AA15F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71B1709"/>
    <w:multiLevelType w:val="hybridMultilevel"/>
    <w:tmpl w:val="D1B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43A33"/>
    <w:multiLevelType w:val="hybridMultilevel"/>
    <w:tmpl w:val="D382BA7E"/>
    <w:lvl w:ilvl="0" w:tplc="27EC12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00F7F"/>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373E8A"/>
    <w:multiLevelType w:val="hybridMultilevel"/>
    <w:tmpl w:val="015E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12AEC"/>
    <w:multiLevelType w:val="hybridMultilevel"/>
    <w:tmpl w:val="3C7028B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E3D7E"/>
    <w:multiLevelType w:val="hybridMultilevel"/>
    <w:tmpl w:val="77D24184"/>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3E1EDE"/>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702255"/>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430725"/>
    <w:multiLevelType w:val="hybridMultilevel"/>
    <w:tmpl w:val="785A7B4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9000C1"/>
    <w:multiLevelType w:val="hybridMultilevel"/>
    <w:tmpl w:val="503EAFD2"/>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103273"/>
    <w:multiLevelType w:val="hybridMultilevel"/>
    <w:tmpl w:val="39E429E6"/>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272747"/>
    <w:multiLevelType w:val="hybridMultilevel"/>
    <w:tmpl w:val="FDEC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15669"/>
    <w:multiLevelType w:val="hybridMultilevel"/>
    <w:tmpl w:val="9D74F77A"/>
    <w:lvl w:ilvl="0" w:tplc="CAA84236">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35" w15:restartNumberingAfterBreak="0">
    <w:nsid w:val="645E3F32"/>
    <w:multiLevelType w:val="hybridMultilevel"/>
    <w:tmpl w:val="5FC2F8F4"/>
    <w:lvl w:ilvl="0" w:tplc="9502DAD2">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DE409D"/>
    <w:multiLevelType w:val="hybridMultilevel"/>
    <w:tmpl w:val="5F0E18B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983867"/>
    <w:multiLevelType w:val="multilevel"/>
    <w:tmpl w:val="FA5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7120AA"/>
    <w:multiLevelType w:val="hybridMultilevel"/>
    <w:tmpl w:val="B4FC960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043631"/>
    <w:multiLevelType w:val="hybridMultilevel"/>
    <w:tmpl w:val="137E3048"/>
    <w:lvl w:ilvl="0" w:tplc="017AE2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1B1DA0"/>
    <w:multiLevelType w:val="hybridMultilevel"/>
    <w:tmpl w:val="4A9A5C56"/>
    <w:lvl w:ilvl="0" w:tplc="6812D46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80FA5"/>
    <w:multiLevelType w:val="multilevel"/>
    <w:tmpl w:val="D89A477E"/>
    <w:lvl w:ilvl="0">
      <w:start w:val="2"/>
      <w:numFmt w:val="decimal"/>
      <w:lvlText w:val="%1"/>
      <w:lvlJc w:val="left"/>
      <w:pPr>
        <w:ind w:left="2700" w:hanging="360"/>
      </w:pPr>
      <w:rPr>
        <w:rFonts w:hint="default"/>
      </w:rPr>
    </w:lvl>
    <w:lvl w:ilvl="1">
      <w:start w:val="1"/>
      <w:numFmt w:val="decimal"/>
      <w:lvlText w:val="%1.%2"/>
      <w:lvlJc w:val="left"/>
      <w:pPr>
        <w:ind w:left="306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140" w:hanging="1800"/>
      </w:pPr>
      <w:rPr>
        <w:rFonts w:hint="default"/>
      </w:rPr>
    </w:lvl>
    <w:lvl w:ilvl="8">
      <w:start w:val="1"/>
      <w:numFmt w:val="decimal"/>
      <w:lvlText w:val="%1.%2.%3.%4.%5.%6.%7.%8.%9"/>
      <w:lvlJc w:val="left"/>
      <w:pPr>
        <w:ind w:left="4500" w:hanging="2160"/>
      </w:pPr>
      <w:rPr>
        <w:rFonts w:hint="default"/>
      </w:rPr>
    </w:lvl>
  </w:abstractNum>
  <w:abstractNum w:abstractNumId="42" w15:restartNumberingAfterBreak="0">
    <w:nsid w:val="762F3388"/>
    <w:multiLevelType w:val="hybridMultilevel"/>
    <w:tmpl w:val="260E4A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041064"/>
    <w:multiLevelType w:val="hybridMultilevel"/>
    <w:tmpl w:val="A2949C62"/>
    <w:lvl w:ilvl="0" w:tplc="0750D4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C2594"/>
    <w:multiLevelType w:val="hybridMultilevel"/>
    <w:tmpl w:val="BE788990"/>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28"/>
  </w:num>
  <w:num w:numId="4">
    <w:abstractNumId w:val="27"/>
  </w:num>
  <w:num w:numId="5">
    <w:abstractNumId w:val="19"/>
  </w:num>
  <w:num w:numId="6">
    <w:abstractNumId w:val="29"/>
  </w:num>
  <w:num w:numId="7">
    <w:abstractNumId w:val="23"/>
  </w:num>
  <w:num w:numId="8">
    <w:abstractNumId w:val="11"/>
  </w:num>
  <w:num w:numId="9">
    <w:abstractNumId w:val="18"/>
  </w:num>
  <w:num w:numId="10">
    <w:abstractNumId w:val="12"/>
  </w:num>
  <w:num w:numId="11">
    <w:abstractNumId w:val="3"/>
  </w:num>
  <w:num w:numId="12">
    <w:abstractNumId w:val="44"/>
  </w:num>
  <w:num w:numId="13">
    <w:abstractNumId w:val="26"/>
  </w:num>
  <w:num w:numId="14">
    <w:abstractNumId w:val="31"/>
  </w:num>
  <w:num w:numId="15">
    <w:abstractNumId w:val="30"/>
  </w:num>
  <w:num w:numId="16">
    <w:abstractNumId w:val="2"/>
  </w:num>
  <w:num w:numId="17">
    <w:abstractNumId w:val="32"/>
  </w:num>
  <w:num w:numId="18">
    <w:abstractNumId w:val="21"/>
  </w:num>
  <w:num w:numId="19">
    <w:abstractNumId w:val="5"/>
  </w:num>
  <w:num w:numId="20">
    <w:abstractNumId w:val="4"/>
  </w:num>
  <w:num w:numId="21">
    <w:abstractNumId w:val="10"/>
  </w:num>
  <w:num w:numId="22">
    <w:abstractNumId w:val="24"/>
  </w:num>
  <w:num w:numId="23">
    <w:abstractNumId w:val="34"/>
    <w:lvlOverride w:ilvl="0">
      <w:startOverride w:val="1"/>
    </w:lvlOverride>
  </w:num>
  <w:num w:numId="24">
    <w:abstractNumId w:val="17"/>
  </w:num>
  <w:num w:numId="25">
    <w:abstractNumId w:val="13"/>
  </w:num>
  <w:num w:numId="26">
    <w:abstractNumId w:val="41"/>
  </w:num>
  <w:num w:numId="27">
    <w:abstractNumId w:val="7"/>
  </w:num>
  <w:num w:numId="28">
    <w:abstractNumId w:val="43"/>
  </w:num>
  <w:num w:numId="29">
    <w:abstractNumId w:val="40"/>
  </w:num>
  <w:num w:numId="30">
    <w:abstractNumId w:val="33"/>
  </w:num>
  <w:num w:numId="31">
    <w:abstractNumId w:val="25"/>
  </w:num>
  <w:num w:numId="32">
    <w:abstractNumId w:val="35"/>
  </w:num>
  <w:num w:numId="33">
    <w:abstractNumId w:val="20"/>
  </w:num>
  <w:num w:numId="34">
    <w:abstractNumId w:val="36"/>
  </w:num>
  <w:num w:numId="35">
    <w:abstractNumId w:val="9"/>
  </w:num>
  <w:num w:numId="36">
    <w:abstractNumId w:val="22"/>
  </w:num>
  <w:num w:numId="37">
    <w:abstractNumId w:val="42"/>
  </w:num>
  <w:num w:numId="38">
    <w:abstractNumId w:val="39"/>
  </w:num>
  <w:num w:numId="39">
    <w:abstractNumId w:val="6"/>
  </w:num>
  <w:num w:numId="40">
    <w:abstractNumId w:val="37"/>
  </w:num>
  <w:num w:numId="41">
    <w:abstractNumId w:val="8"/>
  </w:num>
  <w:num w:numId="42">
    <w:abstractNumId w:val="1"/>
  </w:num>
  <w:num w:numId="43">
    <w:abstractNumId w:val="38"/>
  </w:num>
  <w:num w:numId="44">
    <w:abstractNumId w:val="1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5B2"/>
    <w:rsid w:val="0000415A"/>
    <w:rsid w:val="0000669D"/>
    <w:rsid w:val="00007B57"/>
    <w:rsid w:val="00031C19"/>
    <w:rsid w:val="000361DB"/>
    <w:rsid w:val="00036E54"/>
    <w:rsid w:val="000478DE"/>
    <w:rsid w:val="000568CF"/>
    <w:rsid w:val="00061141"/>
    <w:rsid w:val="00070FFF"/>
    <w:rsid w:val="0007373E"/>
    <w:rsid w:val="00075C1F"/>
    <w:rsid w:val="00077D6A"/>
    <w:rsid w:val="00086781"/>
    <w:rsid w:val="000870F0"/>
    <w:rsid w:val="000A05CA"/>
    <w:rsid w:val="000A7643"/>
    <w:rsid w:val="000A78D0"/>
    <w:rsid w:val="000B1D0D"/>
    <w:rsid w:val="000F454F"/>
    <w:rsid w:val="00121AED"/>
    <w:rsid w:val="001261C0"/>
    <w:rsid w:val="00133CD0"/>
    <w:rsid w:val="001356B5"/>
    <w:rsid w:val="00142A62"/>
    <w:rsid w:val="001659D2"/>
    <w:rsid w:val="00176D4C"/>
    <w:rsid w:val="00186828"/>
    <w:rsid w:val="00192E80"/>
    <w:rsid w:val="00193566"/>
    <w:rsid w:val="001974BC"/>
    <w:rsid w:val="001A1E34"/>
    <w:rsid w:val="001B6067"/>
    <w:rsid w:val="001C0A3B"/>
    <w:rsid w:val="001E4264"/>
    <w:rsid w:val="001F2BA5"/>
    <w:rsid w:val="001F52FB"/>
    <w:rsid w:val="00200F17"/>
    <w:rsid w:val="00203D95"/>
    <w:rsid w:val="00203F54"/>
    <w:rsid w:val="00204298"/>
    <w:rsid w:val="0021023A"/>
    <w:rsid w:val="00221B47"/>
    <w:rsid w:val="00237DE4"/>
    <w:rsid w:val="00246A68"/>
    <w:rsid w:val="0025441D"/>
    <w:rsid w:val="00264809"/>
    <w:rsid w:val="00270858"/>
    <w:rsid w:val="002757D9"/>
    <w:rsid w:val="0027646C"/>
    <w:rsid w:val="002913B6"/>
    <w:rsid w:val="002A55EC"/>
    <w:rsid w:val="002B52C3"/>
    <w:rsid w:val="002B69B6"/>
    <w:rsid w:val="002B6C36"/>
    <w:rsid w:val="002C2EAC"/>
    <w:rsid w:val="002E10D9"/>
    <w:rsid w:val="002E1F1B"/>
    <w:rsid w:val="002F6359"/>
    <w:rsid w:val="0031060E"/>
    <w:rsid w:val="00315675"/>
    <w:rsid w:val="00340F13"/>
    <w:rsid w:val="00350531"/>
    <w:rsid w:val="00352677"/>
    <w:rsid w:val="00355883"/>
    <w:rsid w:val="00380E9D"/>
    <w:rsid w:val="00381B24"/>
    <w:rsid w:val="00384626"/>
    <w:rsid w:val="003850CA"/>
    <w:rsid w:val="003876E8"/>
    <w:rsid w:val="00394AB8"/>
    <w:rsid w:val="00395FA6"/>
    <w:rsid w:val="00397BC0"/>
    <w:rsid w:val="003A14A6"/>
    <w:rsid w:val="003A1655"/>
    <w:rsid w:val="003A2977"/>
    <w:rsid w:val="003C15BA"/>
    <w:rsid w:val="003C3862"/>
    <w:rsid w:val="003D4902"/>
    <w:rsid w:val="003D6A12"/>
    <w:rsid w:val="003E21C5"/>
    <w:rsid w:val="003E68E7"/>
    <w:rsid w:val="003F6490"/>
    <w:rsid w:val="003F7F3C"/>
    <w:rsid w:val="0040043A"/>
    <w:rsid w:val="00403617"/>
    <w:rsid w:val="004114CA"/>
    <w:rsid w:val="0041260C"/>
    <w:rsid w:val="004200D9"/>
    <w:rsid w:val="00435731"/>
    <w:rsid w:val="00436783"/>
    <w:rsid w:val="004437FD"/>
    <w:rsid w:val="00443DDF"/>
    <w:rsid w:val="00461441"/>
    <w:rsid w:val="004678B1"/>
    <w:rsid w:val="00485146"/>
    <w:rsid w:val="0048715B"/>
    <w:rsid w:val="00497CBE"/>
    <w:rsid w:val="004A1D2D"/>
    <w:rsid w:val="004A4D57"/>
    <w:rsid w:val="004C62E2"/>
    <w:rsid w:val="004C6DD0"/>
    <w:rsid w:val="004D79D3"/>
    <w:rsid w:val="004F54F0"/>
    <w:rsid w:val="0050259B"/>
    <w:rsid w:val="0051050E"/>
    <w:rsid w:val="00532A3C"/>
    <w:rsid w:val="0053756C"/>
    <w:rsid w:val="0054368B"/>
    <w:rsid w:val="005452D6"/>
    <w:rsid w:val="00550B5A"/>
    <w:rsid w:val="00552A71"/>
    <w:rsid w:val="00554EFA"/>
    <w:rsid w:val="0058136D"/>
    <w:rsid w:val="00593E79"/>
    <w:rsid w:val="005A02A0"/>
    <w:rsid w:val="005A1185"/>
    <w:rsid w:val="005A487E"/>
    <w:rsid w:val="005A520B"/>
    <w:rsid w:val="005A623D"/>
    <w:rsid w:val="005A7972"/>
    <w:rsid w:val="005C0DCE"/>
    <w:rsid w:val="005D05BF"/>
    <w:rsid w:val="005D61F7"/>
    <w:rsid w:val="00610579"/>
    <w:rsid w:val="00633DC1"/>
    <w:rsid w:val="006343D8"/>
    <w:rsid w:val="0064273B"/>
    <w:rsid w:val="006534D8"/>
    <w:rsid w:val="006627E5"/>
    <w:rsid w:val="00665F54"/>
    <w:rsid w:val="00682356"/>
    <w:rsid w:val="0068372E"/>
    <w:rsid w:val="00686A80"/>
    <w:rsid w:val="00687F07"/>
    <w:rsid w:val="006906FB"/>
    <w:rsid w:val="00693222"/>
    <w:rsid w:val="006A1485"/>
    <w:rsid w:val="006B07A1"/>
    <w:rsid w:val="006B0C60"/>
    <w:rsid w:val="006B165A"/>
    <w:rsid w:val="006B445F"/>
    <w:rsid w:val="006C367A"/>
    <w:rsid w:val="006C66A2"/>
    <w:rsid w:val="00706DE3"/>
    <w:rsid w:val="00736896"/>
    <w:rsid w:val="00756BC3"/>
    <w:rsid w:val="00761F29"/>
    <w:rsid w:val="00784056"/>
    <w:rsid w:val="007B4EA1"/>
    <w:rsid w:val="007D38D7"/>
    <w:rsid w:val="007E3BE0"/>
    <w:rsid w:val="007E62D9"/>
    <w:rsid w:val="007F0995"/>
    <w:rsid w:val="007F76EA"/>
    <w:rsid w:val="007F79D4"/>
    <w:rsid w:val="008035B0"/>
    <w:rsid w:val="00830788"/>
    <w:rsid w:val="00833E9B"/>
    <w:rsid w:val="008456B4"/>
    <w:rsid w:val="008521AB"/>
    <w:rsid w:val="0086597B"/>
    <w:rsid w:val="0086665B"/>
    <w:rsid w:val="00870B9E"/>
    <w:rsid w:val="00880368"/>
    <w:rsid w:val="0088146B"/>
    <w:rsid w:val="00882084"/>
    <w:rsid w:val="008B38D9"/>
    <w:rsid w:val="008B4CA4"/>
    <w:rsid w:val="008B55B2"/>
    <w:rsid w:val="008C18D9"/>
    <w:rsid w:val="008E30B4"/>
    <w:rsid w:val="009056CB"/>
    <w:rsid w:val="00913B44"/>
    <w:rsid w:val="00923747"/>
    <w:rsid w:val="00926CAB"/>
    <w:rsid w:val="00933DC2"/>
    <w:rsid w:val="00972EA8"/>
    <w:rsid w:val="00973BAD"/>
    <w:rsid w:val="009814A5"/>
    <w:rsid w:val="009853F4"/>
    <w:rsid w:val="009B0561"/>
    <w:rsid w:val="009B34FF"/>
    <w:rsid w:val="009B79BE"/>
    <w:rsid w:val="009C514B"/>
    <w:rsid w:val="009D464D"/>
    <w:rsid w:val="009D59CA"/>
    <w:rsid w:val="009D6AE9"/>
    <w:rsid w:val="009F320C"/>
    <w:rsid w:val="009F42C5"/>
    <w:rsid w:val="00A0485B"/>
    <w:rsid w:val="00A04A47"/>
    <w:rsid w:val="00A103F9"/>
    <w:rsid w:val="00A1330E"/>
    <w:rsid w:val="00A16E9B"/>
    <w:rsid w:val="00A23AD7"/>
    <w:rsid w:val="00A32C1A"/>
    <w:rsid w:val="00A337A2"/>
    <w:rsid w:val="00A83B48"/>
    <w:rsid w:val="00A83E84"/>
    <w:rsid w:val="00A94FC9"/>
    <w:rsid w:val="00A973C0"/>
    <w:rsid w:val="00AB5224"/>
    <w:rsid w:val="00AD43CD"/>
    <w:rsid w:val="00AE4B4A"/>
    <w:rsid w:val="00AE6861"/>
    <w:rsid w:val="00AF32B5"/>
    <w:rsid w:val="00B00411"/>
    <w:rsid w:val="00B02159"/>
    <w:rsid w:val="00B11DB5"/>
    <w:rsid w:val="00B17382"/>
    <w:rsid w:val="00B33E87"/>
    <w:rsid w:val="00B35808"/>
    <w:rsid w:val="00B42D45"/>
    <w:rsid w:val="00B46771"/>
    <w:rsid w:val="00B47CDD"/>
    <w:rsid w:val="00B50E5D"/>
    <w:rsid w:val="00B5240D"/>
    <w:rsid w:val="00B61423"/>
    <w:rsid w:val="00B63303"/>
    <w:rsid w:val="00B86074"/>
    <w:rsid w:val="00BA0F6F"/>
    <w:rsid w:val="00BA2036"/>
    <w:rsid w:val="00BB33C1"/>
    <w:rsid w:val="00BF6A0D"/>
    <w:rsid w:val="00C14CA1"/>
    <w:rsid w:val="00C32643"/>
    <w:rsid w:val="00C344B0"/>
    <w:rsid w:val="00C372AF"/>
    <w:rsid w:val="00C463E6"/>
    <w:rsid w:val="00C61B41"/>
    <w:rsid w:val="00C67AC6"/>
    <w:rsid w:val="00C82CD7"/>
    <w:rsid w:val="00C902CA"/>
    <w:rsid w:val="00C96860"/>
    <w:rsid w:val="00CA2513"/>
    <w:rsid w:val="00CA6E66"/>
    <w:rsid w:val="00CB2CFF"/>
    <w:rsid w:val="00CC0A4F"/>
    <w:rsid w:val="00CC0AAD"/>
    <w:rsid w:val="00CC5551"/>
    <w:rsid w:val="00CC71F1"/>
    <w:rsid w:val="00CE5CC3"/>
    <w:rsid w:val="00CE7E27"/>
    <w:rsid w:val="00CF0C37"/>
    <w:rsid w:val="00CF1F19"/>
    <w:rsid w:val="00CF2673"/>
    <w:rsid w:val="00D013D0"/>
    <w:rsid w:val="00D01587"/>
    <w:rsid w:val="00D2457F"/>
    <w:rsid w:val="00D63CAF"/>
    <w:rsid w:val="00D64922"/>
    <w:rsid w:val="00D663AF"/>
    <w:rsid w:val="00D70AE7"/>
    <w:rsid w:val="00D8124D"/>
    <w:rsid w:val="00D8215E"/>
    <w:rsid w:val="00D83592"/>
    <w:rsid w:val="00DA4286"/>
    <w:rsid w:val="00DA53CA"/>
    <w:rsid w:val="00DC5282"/>
    <w:rsid w:val="00DC59BF"/>
    <w:rsid w:val="00DD2FD2"/>
    <w:rsid w:val="00DF2C6B"/>
    <w:rsid w:val="00DF4945"/>
    <w:rsid w:val="00E1397C"/>
    <w:rsid w:val="00E17A36"/>
    <w:rsid w:val="00E20959"/>
    <w:rsid w:val="00E22666"/>
    <w:rsid w:val="00E335CC"/>
    <w:rsid w:val="00E466CE"/>
    <w:rsid w:val="00E665D1"/>
    <w:rsid w:val="00E7650A"/>
    <w:rsid w:val="00E8058A"/>
    <w:rsid w:val="00E84F9E"/>
    <w:rsid w:val="00E964BE"/>
    <w:rsid w:val="00E96C1A"/>
    <w:rsid w:val="00EA2B90"/>
    <w:rsid w:val="00EA7B50"/>
    <w:rsid w:val="00EB602F"/>
    <w:rsid w:val="00EC1122"/>
    <w:rsid w:val="00EC4C3E"/>
    <w:rsid w:val="00ED2CD4"/>
    <w:rsid w:val="00EF30B1"/>
    <w:rsid w:val="00EF4B56"/>
    <w:rsid w:val="00EF7C9C"/>
    <w:rsid w:val="00F0191A"/>
    <w:rsid w:val="00F04DDA"/>
    <w:rsid w:val="00F17BA5"/>
    <w:rsid w:val="00F27358"/>
    <w:rsid w:val="00F36C20"/>
    <w:rsid w:val="00F40BD3"/>
    <w:rsid w:val="00F431C5"/>
    <w:rsid w:val="00F50EDB"/>
    <w:rsid w:val="00F53039"/>
    <w:rsid w:val="00F559DC"/>
    <w:rsid w:val="00F63F15"/>
    <w:rsid w:val="00F77DED"/>
    <w:rsid w:val="00F80F48"/>
    <w:rsid w:val="00F820D5"/>
    <w:rsid w:val="00F97CAC"/>
    <w:rsid w:val="00FA0150"/>
    <w:rsid w:val="00FB65E8"/>
    <w:rsid w:val="00FB78B6"/>
    <w:rsid w:val="00FC7DC3"/>
    <w:rsid w:val="00FF5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B0306A1"/>
  <w15:docId w15:val="{D7B16000-6A39-404B-943B-3D317F4E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5A"/>
  </w:style>
  <w:style w:type="paragraph" w:styleId="Heading1">
    <w:name w:val="heading 1"/>
    <w:basedOn w:val="Normal"/>
    <w:next w:val="BodyText"/>
    <w:link w:val="Heading1Char"/>
    <w:qFormat/>
    <w:rsid w:val="00A973C0"/>
    <w:pPr>
      <w:keepNext/>
      <w:numPr>
        <w:numId w:val="2"/>
      </w:numPr>
      <w:tabs>
        <w:tab w:val="clear" w:pos="360"/>
        <w:tab w:val="left" w:pos="851"/>
      </w:tabs>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Heading1"/>
    <w:next w:val="BodyText"/>
    <w:link w:val="Heading2Char"/>
    <w:qFormat/>
    <w:rsid w:val="00A973C0"/>
    <w:pPr>
      <w:numPr>
        <w:ilvl w:val="1"/>
      </w:numPr>
      <w:spacing w:before="120"/>
      <w:outlineLvl w:val="1"/>
    </w:pPr>
    <w:rPr>
      <w:sz w:val="24"/>
    </w:rPr>
  </w:style>
  <w:style w:type="paragraph" w:styleId="Heading3">
    <w:name w:val="heading 3"/>
    <w:basedOn w:val="Heading2"/>
    <w:next w:val="BodyText"/>
    <w:link w:val="Heading3Char"/>
    <w:qFormat/>
    <w:rsid w:val="00A973C0"/>
    <w:pPr>
      <w:numPr>
        <w:ilvl w:val="2"/>
      </w:numPr>
      <w:tabs>
        <w:tab w:val="clear" w:pos="720"/>
      </w:tabs>
      <w:outlineLvl w:val="2"/>
    </w:pPr>
    <w:rPr>
      <w:sz w:val="22"/>
    </w:rPr>
  </w:style>
  <w:style w:type="paragraph" w:styleId="Heading4">
    <w:name w:val="heading 4"/>
    <w:basedOn w:val="Heading3"/>
    <w:next w:val="BodyText"/>
    <w:link w:val="Heading4Char"/>
    <w:qFormat/>
    <w:rsid w:val="00A973C0"/>
    <w:pPr>
      <w:numPr>
        <w:ilvl w:val="3"/>
      </w:numPr>
      <w:tabs>
        <w:tab w:val="clear" w:pos="0"/>
      </w:tabs>
      <w:outlineLvl w:val="3"/>
    </w:pPr>
  </w:style>
  <w:style w:type="paragraph" w:styleId="Heading5">
    <w:name w:val="heading 5"/>
    <w:basedOn w:val="Normal"/>
    <w:next w:val="Normal"/>
    <w:link w:val="Heading5Char"/>
    <w:qFormat/>
    <w:rsid w:val="00A973C0"/>
    <w:pPr>
      <w:numPr>
        <w:ilvl w:val="4"/>
        <w:numId w:val="2"/>
      </w:num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rPr>
  </w:style>
  <w:style w:type="paragraph" w:styleId="Heading6">
    <w:name w:val="heading 6"/>
    <w:basedOn w:val="Normal"/>
    <w:next w:val="Normal"/>
    <w:link w:val="Heading6Char"/>
    <w:qFormat/>
    <w:rsid w:val="00A973C0"/>
    <w:pPr>
      <w:numPr>
        <w:ilvl w:val="5"/>
        <w:numId w:val="2"/>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973C0"/>
    <w:pPr>
      <w:numPr>
        <w:ilvl w:val="6"/>
        <w:numId w:val="2"/>
      </w:numPr>
      <w:overflowPunct w:val="0"/>
      <w:autoSpaceDE w:val="0"/>
      <w:autoSpaceDN w:val="0"/>
      <w:adjustRightInd w:val="0"/>
      <w:spacing w:before="240" w:after="60" w:line="240" w:lineRule="auto"/>
      <w:textAlignment w:val="baseline"/>
      <w:outlineLvl w:val="6"/>
    </w:pPr>
    <w:rPr>
      <w:rFonts w:ascii="Arial" w:eastAsia="Times New Roman" w:hAnsi="Arial" w:cs="Times New Roman"/>
      <w:szCs w:val="20"/>
    </w:rPr>
  </w:style>
  <w:style w:type="paragraph" w:styleId="Heading8">
    <w:name w:val="heading 8"/>
    <w:basedOn w:val="Normal"/>
    <w:next w:val="Normal"/>
    <w:link w:val="Heading8Char"/>
    <w:qFormat/>
    <w:rsid w:val="00A973C0"/>
    <w:pPr>
      <w:numPr>
        <w:ilvl w:val="7"/>
        <w:numId w:val="2"/>
      </w:numPr>
      <w:overflowPunct w:val="0"/>
      <w:autoSpaceDE w:val="0"/>
      <w:autoSpaceDN w:val="0"/>
      <w:adjustRightInd w:val="0"/>
      <w:spacing w:before="240" w:after="60" w:line="240" w:lineRule="auto"/>
      <w:textAlignment w:val="baseline"/>
      <w:outlineLvl w:val="7"/>
    </w:pPr>
    <w:rPr>
      <w:rFonts w:ascii="Arial" w:eastAsia="Times New Roman" w:hAnsi="Arial" w:cs="Times New Roman"/>
      <w:i/>
      <w:szCs w:val="20"/>
    </w:rPr>
  </w:style>
  <w:style w:type="paragraph" w:styleId="Heading9">
    <w:name w:val="heading 9"/>
    <w:basedOn w:val="Normal"/>
    <w:next w:val="Normal"/>
    <w:link w:val="Heading9Char"/>
    <w:qFormat/>
    <w:rsid w:val="00A973C0"/>
    <w:pPr>
      <w:numPr>
        <w:ilvl w:val="8"/>
        <w:numId w:val="2"/>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A6"/>
    <w:pPr>
      <w:ind w:left="720"/>
      <w:contextualSpacing/>
    </w:pPr>
  </w:style>
  <w:style w:type="character" w:customStyle="1" w:styleId="Heading1Char">
    <w:name w:val="Heading 1 Char"/>
    <w:basedOn w:val="DefaultParagraphFont"/>
    <w:link w:val="Heading1"/>
    <w:rsid w:val="00A973C0"/>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973C0"/>
    <w:rPr>
      <w:rFonts w:ascii="Arial" w:eastAsia="Times New Roman" w:hAnsi="Arial" w:cs="Times New Roman"/>
      <w:b/>
      <w:kern w:val="28"/>
      <w:sz w:val="24"/>
      <w:szCs w:val="20"/>
    </w:rPr>
  </w:style>
  <w:style w:type="character" w:customStyle="1" w:styleId="Heading3Char">
    <w:name w:val="Heading 3 Char"/>
    <w:basedOn w:val="DefaultParagraphFont"/>
    <w:link w:val="Heading3"/>
    <w:rsid w:val="00A973C0"/>
    <w:rPr>
      <w:rFonts w:ascii="Arial" w:eastAsia="Times New Roman" w:hAnsi="Arial" w:cs="Times New Roman"/>
      <w:b/>
      <w:kern w:val="28"/>
      <w:szCs w:val="20"/>
    </w:rPr>
  </w:style>
  <w:style w:type="character" w:customStyle="1" w:styleId="Heading4Char">
    <w:name w:val="Heading 4 Char"/>
    <w:basedOn w:val="DefaultParagraphFont"/>
    <w:link w:val="Heading4"/>
    <w:rsid w:val="00A973C0"/>
    <w:rPr>
      <w:rFonts w:ascii="Arial" w:eastAsia="Times New Roman" w:hAnsi="Arial" w:cs="Times New Roman"/>
      <w:b/>
      <w:kern w:val="28"/>
      <w:szCs w:val="20"/>
    </w:rPr>
  </w:style>
  <w:style w:type="character" w:customStyle="1" w:styleId="Heading5Char">
    <w:name w:val="Heading 5 Char"/>
    <w:basedOn w:val="DefaultParagraphFont"/>
    <w:link w:val="Heading5"/>
    <w:rsid w:val="00A973C0"/>
    <w:rPr>
      <w:rFonts w:ascii="Arial" w:eastAsia="Times New Roman" w:hAnsi="Arial" w:cs="Times New Roman"/>
      <w:szCs w:val="20"/>
    </w:rPr>
  </w:style>
  <w:style w:type="character" w:customStyle="1" w:styleId="Heading6Char">
    <w:name w:val="Heading 6 Char"/>
    <w:basedOn w:val="DefaultParagraphFont"/>
    <w:link w:val="Heading6"/>
    <w:rsid w:val="00A973C0"/>
    <w:rPr>
      <w:rFonts w:ascii="Times New Roman" w:eastAsia="Times New Roman" w:hAnsi="Times New Roman" w:cs="Times New Roman"/>
      <w:i/>
      <w:szCs w:val="20"/>
    </w:rPr>
  </w:style>
  <w:style w:type="character" w:customStyle="1" w:styleId="Heading7Char">
    <w:name w:val="Heading 7 Char"/>
    <w:basedOn w:val="DefaultParagraphFont"/>
    <w:link w:val="Heading7"/>
    <w:rsid w:val="00A973C0"/>
    <w:rPr>
      <w:rFonts w:ascii="Arial" w:eastAsia="Times New Roman" w:hAnsi="Arial" w:cs="Times New Roman"/>
      <w:szCs w:val="20"/>
    </w:rPr>
  </w:style>
  <w:style w:type="character" w:customStyle="1" w:styleId="Heading8Char">
    <w:name w:val="Heading 8 Char"/>
    <w:basedOn w:val="DefaultParagraphFont"/>
    <w:link w:val="Heading8"/>
    <w:rsid w:val="00A973C0"/>
    <w:rPr>
      <w:rFonts w:ascii="Arial" w:eastAsia="Times New Roman" w:hAnsi="Arial" w:cs="Times New Roman"/>
      <w:i/>
      <w:szCs w:val="20"/>
    </w:rPr>
  </w:style>
  <w:style w:type="character" w:customStyle="1" w:styleId="Heading9Char">
    <w:name w:val="Heading 9 Char"/>
    <w:basedOn w:val="DefaultParagraphFont"/>
    <w:link w:val="Heading9"/>
    <w:rsid w:val="00A973C0"/>
    <w:rPr>
      <w:rFonts w:ascii="Arial" w:eastAsia="Times New Roman" w:hAnsi="Arial" w:cs="Times New Roman"/>
      <w:b/>
      <w:i/>
      <w:sz w:val="18"/>
      <w:szCs w:val="20"/>
    </w:rPr>
  </w:style>
  <w:style w:type="paragraph" w:styleId="BodyText">
    <w:name w:val="Body Text"/>
    <w:basedOn w:val="Normal"/>
    <w:link w:val="BodyTextChar"/>
    <w:rsid w:val="00A973C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character" w:customStyle="1" w:styleId="BodyTextChar">
    <w:name w:val="Body Text Char"/>
    <w:basedOn w:val="DefaultParagraphFont"/>
    <w:link w:val="BodyText"/>
    <w:rsid w:val="00A973C0"/>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436783"/>
    <w:pPr>
      <w:spacing w:after="120"/>
      <w:ind w:left="360"/>
    </w:pPr>
  </w:style>
  <w:style w:type="character" w:customStyle="1" w:styleId="BodyTextIndentChar">
    <w:name w:val="Body Text Indent Char"/>
    <w:basedOn w:val="DefaultParagraphFont"/>
    <w:link w:val="BodyTextIndent"/>
    <w:uiPriority w:val="99"/>
    <w:semiHidden/>
    <w:rsid w:val="00436783"/>
  </w:style>
  <w:style w:type="paragraph" w:styleId="BodyTextIndent3">
    <w:name w:val="Body Text Indent 3"/>
    <w:basedOn w:val="Normal"/>
    <w:link w:val="BodyTextIndent3Char"/>
    <w:uiPriority w:val="99"/>
    <w:unhideWhenUsed/>
    <w:rsid w:val="00436783"/>
    <w:pPr>
      <w:spacing w:after="120"/>
      <w:ind w:left="360"/>
    </w:pPr>
    <w:rPr>
      <w:sz w:val="16"/>
      <w:szCs w:val="16"/>
    </w:rPr>
  </w:style>
  <w:style w:type="character" w:customStyle="1" w:styleId="BodyTextIndent3Char">
    <w:name w:val="Body Text Indent 3 Char"/>
    <w:basedOn w:val="DefaultParagraphFont"/>
    <w:link w:val="BodyTextIndent3"/>
    <w:uiPriority w:val="99"/>
    <w:rsid w:val="00436783"/>
    <w:rPr>
      <w:sz w:val="16"/>
      <w:szCs w:val="16"/>
    </w:rPr>
  </w:style>
  <w:style w:type="paragraph" w:styleId="Header">
    <w:name w:val="header"/>
    <w:basedOn w:val="Normal"/>
    <w:link w:val="HeaderChar"/>
    <w:rsid w:val="00436783"/>
    <w:pPr>
      <w:tabs>
        <w:tab w:val="center" w:pos="4320"/>
        <w:tab w:val="right" w:pos="8640"/>
      </w:tabs>
      <w:spacing w:before="60" w:after="60" w:line="240" w:lineRule="auto"/>
      <w:ind w:left="1440"/>
    </w:pPr>
    <w:rPr>
      <w:rFonts w:ascii="Arial" w:eastAsia="Times New Roman" w:hAnsi="Arial" w:cs="Times New Roman"/>
      <w:szCs w:val="20"/>
      <w:lang w:val="en-GB"/>
    </w:rPr>
  </w:style>
  <w:style w:type="character" w:customStyle="1" w:styleId="HeaderChar">
    <w:name w:val="Header Char"/>
    <w:basedOn w:val="DefaultParagraphFont"/>
    <w:link w:val="Header"/>
    <w:rsid w:val="00436783"/>
    <w:rPr>
      <w:rFonts w:ascii="Arial" w:eastAsia="Times New Roman" w:hAnsi="Arial" w:cs="Times New Roman"/>
      <w:szCs w:val="20"/>
      <w:lang w:val="en-GB"/>
    </w:rPr>
  </w:style>
  <w:style w:type="paragraph" w:customStyle="1" w:styleId="Default">
    <w:name w:val="Default"/>
    <w:rsid w:val="00315675"/>
    <w:pPr>
      <w:autoSpaceDE w:val="0"/>
      <w:autoSpaceDN w:val="0"/>
      <w:adjustRightInd w:val="0"/>
      <w:spacing w:after="0" w:line="240" w:lineRule="auto"/>
    </w:pPr>
    <w:rPr>
      <w:rFonts w:ascii="Arial Narrow" w:eastAsia="Calibri" w:hAnsi="Arial Narrow" w:cs="Arial Narrow"/>
      <w:color w:val="000000"/>
      <w:sz w:val="24"/>
      <w:szCs w:val="24"/>
    </w:rPr>
  </w:style>
  <w:style w:type="paragraph" w:customStyle="1" w:styleId="Preface5">
    <w:name w:val="Preface 5"/>
    <w:rsid w:val="00C902CA"/>
    <w:pPr>
      <w:numPr>
        <w:numId w:val="23"/>
      </w:numPr>
      <w:spacing w:before="160" w:after="0" w:line="240" w:lineRule="auto"/>
    </w:pPr>
    <w:rPr>
      <w:rFonts w:ascii="Times New Roman" w:eastAsia="Times New Roman" w:hAnsi="Times New Roman" w:cs="Times New Roman"/>
      <w:i/>
      <w:sz w:val="24"/>
      <w:szCs w:val="20"/>
      <w:lang w:val="en-GB" w:eastAsia="zh-CN"/>
    </w:rPr>
  </w:style>
  <w:style w:type="character" w:customStyle="1" w:styleId="l6">
    <w:name w:val="l6"/>
    <w:basedOn w:val="DefaultParagraphFont"/>
    <w:rsid w:val="00C902CA"/>
  </w:style>
  <w:style w:type="paragraph" w:styleId="BalloonText">
    <w:name w:val="Balloon Text"/>
    <w:basedOn w:val="Normal"/>
    <w:link w:val="BalloonTextChar"/>
    <w:uiPriority w:val="99"/>
    <w:semiHidden/>
    <w:unhideWhenUsed/>
    <w:rsid w:val="00CF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73"/>
    <w:rPr>
      <w:rFonts w:ascii="Tahoma" w:hAnsi="Tahoma" w:cs="Tahoma"/>
      <w:sz w:val="16"/>
      <w:szCs w:val="16"/>
    </w:rPr>
  </w:style>
  <w:style w:type="paragraph" w:styleId="Footer">
    <w:name w:val="footer"/>
    <w:basedOn w:val="Normal"/>
    <w:link w:val="FooterChar"/>
    <w:uiPriority w:val="99"/>
    <w:unhideWhenUsed/>
    <w:rsid w:val="00036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DB"/>
  </w:style>
  <w:style w:type="character" w:styleId="Hyperlink">
    <w:name w:val="Hyperlink"/>
    <w:basedOn w:val="DefaultParagraphFont"/>
    <w:uiPriority w:val="99"/>
    <w:semiHidden/>
    <w:unhideWhenUsed/>
    <w:rsid w:val="007B4EA1"/>
    <w:rPr>
      <w:color w:val="0000FF"/>
      <w:u w:val="single"/>
    </w:rPr>
  </w:style>
  <w:style w:type="paragraph" w:styleId="NormalWeb">
    <w:name w:val="Normal (Web)"/>
    <w:basedOn w:val="Normal"/>
    <w:uiPriority w:val="99"/>
    <w:unhideWhenUsed/>
    <w:rsid w:val="00706DE3"/>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F17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30629">
      <w:bodyDiv w:val="1"/>
      <w:marLeft w:val="0"/>
      <w:marRight w:val="0"/>
      <w:marTop w:val="0"/>
      <w:marBottom w:val="0"/>
      <w:divBdr>
        <w:top w:val="none" w:sz="0" w:space="0" w:color="auto"/>
        <w:left w:val="none" w:sz="0" w:space="0" w:color="auto"/>
        <w:bottom w:val="none" w:sz="0" w:space="0" w:color="auto"/>
        <w:right w:val="none" w:sz="0" w:space="0" w:color="auto"/>
      </w:divBdr>
    </w:div>
    <w:div w:id="674961304">
      <w:bodyDiv w:val="1"/>
      <w:marLeft w:val="0"/>
      <w:marRight w:val="0"/>
      <w:marTop w:val="0"/>
      <w:marBottom w:val="0"/>
      <w:divBdr>
        <w:top w:val="none" w:sz="0" w:space="0" w:color="auto"/>
        <w:left w:val="none" w:sz="0" w:space="0" w:color="auto"/>
        <w:bottom w:val="none" w:sz="0" w:space="0" w:color="auto"/>
        <w:right w:val="none" w:sz="0" w:space="0" w:color="auto"/>
      </w:divBdr>
    </w:div>
    <w:div w:id="743380934">
      <w:bodyDiv w:val="1"/>
      <w:marLeft w:val="0"/>
      <w:marRight w:val="0"/>
      <w:marTop w:val="0"/>
      <w:marBottom w:val="0"/>
      <w:divBdr>
        <w:top w:val="none" w:sz="0" w:space="0" w:color="auto"/>
        <w:left w:val="none" w:sz="0" w:space="0" w:color="auto"/>
        <w:bottom w:val="none" w:sz="0" w:space="0" w:color="auto"/>
        <w:right w:val="none" w:sz="0" w:space="0" w:color="auto"/>
      </w:divBdr>
    </w:div>
    <w:div w:id="14430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21" Type="http://schemas.openxmlformats.org/officeDocument/2006/relationships/image" Target="media/image8.wmf"/><Relationship Id="rId42" Type="http://schemas.openxmlformats.org/officeDocument/2006/relationships/control" Target="activeX/activeX15.xml"/><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2.wmf"/><Relationship Id="rId16" Type="http://schemas.openxmlformats.org/officeDocument/2006/relationships/control" Target="activeX/activeX2.xml"/><Relationship Id="rId11" Type="http://schemas.openxmlformats.org/officeDocument/2006/relationships/image" Target="media/image2.jpeg"/><Relationship Id="rId32" Type="http://schemas.openxmlformats.org/officeDocument/2006/relationships/control" Target="activeX/activeX10.xml"/><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control" Target="activeX/activeX23.xml"/><Relationship Id="rId74" Type="http://schemas.openxmlformats.org/officeDocument/2006/relationships/control" Target="activeX/activeX31.xml"/><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control" Target="activeX/activeX39.xml"/><Relationship Id="rId95" Type="http://schemas.openxmlformats.org/officeDocument/2006/relationships/image" Target="media/image45.wmf"/><Relationship Id="rId22" Type="http://schemas.openxmlformats.org/officeDocument/2006/relationships/control" Target="activeX/activeX5.xml"/><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control" Target="activeX/activeX18.xml"/><Relationship Id="rId64" Type="http://schemas.openxmlformats.org/officeDocument/2006/relationships/control" Target="activeX/activeX26.xml"/><Relationship Id="rId69" Type="http://schemas.openxmlformats.org/officeDocument/2006/relationships/image" Target="media/image32.wmf"/><Relationship Id="rId80" Type="http://schemas.openxmlformats.org/officeDocument/2006/relationships/control" Target="activeX/activeX34.xml"/><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3.xml"/><Relationship Id="rId46" Type="http://schemas.openxmlformats.org/officeDocument/2006/relationships/control" Target="activeX/activeX17.xml"/><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control" Target="activeX/activeX4.xml"/><Relationship Id="rId41" Type="http://schemas.openxmlformats.org/officeDocument/2006/relationships/image" Target="media/image18.wmf"/><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control" Target="activeX/activeX29.xml"/><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control" Target="activeX/activeX38.xml"/><Relationship Id="rId91" Type="http://schemas.openxmlformats.org/officeDocument/2006/relationships/image" Target="media/image43.wmf"/><Relationship Id="rId96" Type="http://schemas.openxmlformats.org/officeDocument/2006/relationships/control" Target="activeX/activeX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8.xml"/><Relationship Id="rId36" Type="http://schemas.openxmlformats.org/officeDocument/2006/relationships/control" Target="activeX/activeX12.xml"/><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jpeg"/><Relationship Id="rId31" Type="http://schemas.openxmlformats.org/officeDocument/2006/relationships/image" Target="media/image13.wmf"/><Relationship Id="rId44" Type="http://schemas.openxmlformats.org/officeDocument/2006/relationships/control" Target="activeX/activeX16.xm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control" Target="activeX/activeX33.xml"/><Relationship Id="rId81" Type="http://schemas.openxmlformats.org/officeDocument/2006/relationships/image" Target="media/image38.wmf"/><Relationship Id="rId86" Type="http://schemas.openxmlformats.org/officeDocument/2006/relationships/control" Target="activeX/activeX37.xml"/><Relationship Id="rId94" Type="http://schemas.openxmlformats.org/officeDocument/2006/relationships/control" Target="activeX/activeX4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ontrol" Target="activeX/activeX3.xml"/><Relationship Id="rId39" Type="http://schemas.openxmlformats.org/officeDocument/2006/relationships/image" Target="media/image17.wmf"/><Relationship Id="rId34" Type="http://schemas.openxmlformats.org/officeDocument/2006/relationships/control" Target="activeX/activeX11.xml"/><Relationship Id="rId50" Type="http://schemas.openxmlformats.org/officeDocument/2006/relationships/control" Target="activeX/activeX19.xml"/><Relationship Id="rId55" Type="http://schemas.openxmlformats.org/officeDocument/2006/relationships/image" Target="media/image25.wmf"/><Relationship Id="rId76" Type="http://schemas.openxmlformats.org/officeDocument/2006/relationships/control" Target="activeX/activeX3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control" Target="activeX/activeX40.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control" Target="activeX/activeX6.xml"/><Relationship Id="rId40" Type="http://schemas.openxmlformats.org/officeDocument/2006/relationships/control" Target="activeX/activeX14.xml"/><Relationship Id="rId45" Type="http://schemas.openxmlformats.org/officeDocument/2006/relationships/image" Target="media/image20.wmf"/><Relationship Id="rId66" Type="http://schemas.openxmlformats.org/officeDocument/2006/relationships/control" Target="activeX/activeX27.xml"/><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control" Target="activeX/activeX35.xml"/><Relationship Id="rId19" Type="http://schemas.openxmlformats.org/officeDocument/2006/relationships/image" Target="media/image7.wmf"/><Relationship Id="rId14" Type="http://schemas.openxmlformats.org/officeDocument/2006/relationships/control" Target="activeX/activeX1.xml"/><Relationship Id="rId30" Type="http://schemas.openxmlformats.org/officeDocument/2006/relationships/control" Target="activeX/activeX9.xml"/><Relationship Id="rId35" Type="http://schemas.openxmlformats.org/officeDocument/2006/relationships/image" Target="media/image15.wmf"/><Relationship Id="rId56" Type="http://schemas.openxmlformats.org/officeDocument/2006/relationships/control" Target="activeX/activeX22.xml"/><Relationship Id="rId77" Type="http://schemas.openxmlformats.org/officeDocument/2006/relationships/image" Target="media/image36.wmf"/><Relationship Id="rId8"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control" Target="activeX/activeX30.xml"/><Relationship Id="rId93" Type="http://schemas.openxmlformats.org/officeDocument/2006/relationships/image" Target="media/image44.wmf"/><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11CA-3EC4-4487-B9CA-41FFA27E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4735</TotalTime>
  <Pages>24</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makerere university</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nsabagwa mary</dc:creator>
  <cp:keywords/>
  <dc:description/>
  <cp:lastModifiedBy>A-P 4</cp:lastModifiedBy>
  <cp:revision>245</cp:revision>
  <dcterms:created xsi:type="dcterms:W3CDTF">2013-04-18T13:26:00Z</dcterms:created>
  <dcterms:modified xsi:type="dcterms:W3CDTF">2020-11-06T10:23:00Z</dcterms:modified>
</cp:coreProperties>
</file>